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3936B" w14:textId="241459BD" w:rsidR="000C78A9" w:rsidRDefault="00DA613D" w:rsidP="00536C14">
      <w:pPr>
        <w:widowControl/>
        <w:spacing w:beforeLines="50" w:before="180" w:line="460" w:lineRule="exact"/>
        <w:jc w:val="center"/>
        <w:rPr>
          <w:rFonts w:ascii="メイリオ" w:eastAsia="メイリオ" w:hAnsi="メイリオ" w:cs="ＭＳ Ｐゴシック"/>
          <w:b/>
          <w:bCs/>
          <w:kern w:val="0"/>
          <w:sz w:val="36"/>
          <w:szCs w:val="36"/>
        </w:rPr>
      </w:pPr>
      <w:r>
        <w:rPr>
          <w:rFonts w:ascii="Century" w:eastAsia="ＭＳ 明朝" w:hAnsi="Century" w:cs="ＭＳ Ｐゴシック"/>
          <w:b/>
          <w:bCs/>
          <w:noProof/>
          <w:kern w:val="0"/>
          <w:sz w:val="22"/>
          <w:szCs w:val="28"/>
        </w:rPr>
        <w:drawing>
          <wp:anchor distT="0" distB="0" distL="114300" distR="114300" simplePos="0" relativeHeight="251658241" behindDoc="0" locked="0" layoutInCell="1" allowOverlap="1" wp14:anchorId="124D1351" wp14:editId="53452E2C">
            <wp:simplePos x="0" y="0"/>
            <wp:positionH relativeFrom="column">
              <wp:posOffset>6350</wp:posOffset>
            </wp:positionH>
            <wp:positionV relativeFrom="paragraph">
              <wp:posOffset>-502285</wp:posOffset>
            </wp:positionV>
            <wp:extent cx="840115" cy="518111"/>
            <wp:effectExtent l="0" t="0" r="0" b="0"/>
            <wp:wrapNone/>
            <wp:docPr id="1" name="図 1" descr="記号, 食品, グリーン, ストリー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記号, 食品, グリーン, ストリート が含まれている画像&#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0115" cy="518111"/>
                    </a:xfrm>
                    <a:prstGeom prst="rect">
                      <a:avLst/>
                    </a:prstGeom>
                  </pic:spPr>
                </pic:pic>
              </a:graphicData>
            </a:graphic>
            <wp14:sizeRelH relativeFrom="margin">
              <wp14:pctWidth>0</wp14:pctWidth>
            </wp14:sizeRelH>
            <wp14:sizeRelV relativeFrom="margin">
              <wp14:pctHeight>0</wp14:pctHeight>
            </wp14:sizeRelV>
          </wp:anchor>
        </w:drawing>
      </w:r>
      <w:r w:rsidR="000C78A9">
        <w:rPr>
          <w:rFonts w:ascii="メイリオ" w:eastAsia="メイリオ" w:hAnsi="メイリオ" w:cs="ＭＳ Ｐゴシック"/>
          <w:b/>
          <w:bCs/>
          <w:kern w:val="0"/>
          <w:sz w:val="36"/>
          <w:szCs w:val="36"/>
        </w:rPr>
        <w:t>ライフスタイル革命のための</w:t>
      </w:r>
    </w:p>
    <w:p w14:paraId="70CECB26" w14:textId="647160C6" w:rsidR="000C78A9" w:rsidRDefault="000C78A9" w:rsidP="00DA613D">
      <w:pPr>
        <w:widowControl/>
        <w:spacing w:line="460" w:lineRule="exact"/>
        <w:jc w:val="center"/>
        <w:rPr>
          <w:rFonts w:ascii="メイリオ" w:eastAsia="メイリオ" w:hAnsi="メイリオ" w:cs="ＭＳ Ｐゴシック"/>
          <w:b/>
          <w:bCs/>
          <w:kern w:val="0"/>
          <w:sz w:val="36"/>
          <w:szCs w:val="36"/>
        </w:rPr>
      </w:pPr>
      <w:r>
        <w:rPr>
          <w:rFonts w:ascii="メイリオ" w:eastAsia="メイリオ" w:hAnsi="メイリオ" w:cs="ＭＳ Ｐゴシック" w:hint="eastAsia"/>
          <w:b/>
          <w:bCs/>
          <w:kern w:val="0"/>
          <w:sz w:val="36"/>
          <w:szCs w:val="36"/>
        </w:rPr>
        <w:t>超学際移動イノベーション人材養成学位プログラム</w:t>
      </w:r>
    </w:p>
    <w:p w14:paraId="5810BF81" w14:textId="2F931631" w:rsidR="000C78A9" w:rsidRPr="00B47D7D" w:rsidRDefault="000C78A9" w:rsidP="00DA613D">
      <w:pPr>
        <w:widowControl/>
        <w:spacing w:line="320" w:lineRule="exact"/>
        <w:jc w:val="center"/>
        <w:rPr>
          <w:rFonts w:asciiTheme="majorHAnsi" w:eastAsia="メイリオ" w:hAnsiTheme="majorHAnsi" w:cstheme="majorHAnsi"/>
          <w:b/>
          <w:bCs/>
          <w:kern w:val="0"/>
          <w:sz w:val="19"/>
          <w:szCs w:val="19"/>
        </w:rPr>
      </w:pPr>
      <w:r w:rsidRPr="00B47D7D">
        <w:rPr>
          <w:rFonts w:asciiTheme="majorHAnsi" w:eastAsia="メイリオ" w:hAnsiTheme="majorHAnsi" w:cstheme="majorHAnsi"/>
          <w:b/>
          <w:bCs/>
          <w:kern w:val="0"/>
          <w:sz w:val="19"/>
          <w:szCs w:val="19"/>
        </w:rPr>
        <w:t>Graduate Program for Lifestyle Revolution based on Transdisciplinary Mobility Innovation</w:t>
      </w:r>
      <w:r w:rsidR="00B47D7D" w:rsidRPr="00B47D7D">
        <w:rPr>
          <w:rFonts w:asciiTheme="majorHAnsi" w:eastAsia="メイリオ" w:hAnsiTheme="majorHAnsi" w:cstheme="majorHAnsi"/>
          <w:b/>
          <w:bCs/>
          <w:kern w:val="0"/>
          <w:sz w:val="19"/>
          <w:szCs w:val="19"/>
        </w:rPr>
        <w:t xml:space="preserve"> </w:t>
      </w:r>
      <w:r w:rsidR="00A8170D" w:rsidRPr="00B47D7D">
        <w:rPr>
          <w:rFonts w:asciiTheme="majorHAnsi" w:eastAsia="メイリオ" w:hAnsiTheme="majorHAnsi" w:cstheme="majorHAnsi"/>
          <w:b/>
          <w:bCs/>
          <w:kern w:val="0"/>
          <w:sz w:val="19"/>
          <w:szCs w:val="19"/>
        </w:rPr>
        <w:t>(TMI)</w:t>
      </w:r>
    </w:p>
    <w:p w14:paraId="47DC8741" w14:textId="77777777" w:rsidR="000C78A9" w:rsidRPr="000C78A9" w:rsidRDefault="000C78A9" w:rsidP="00DA613D">
      <w:pPr>
        <w:widowControl/>
        <w:spacing w:line="460" w:lineRule="exact"/>
        <w:jc w:val="center"/>
        <w:rPr>
          <w:rFonts w:ascii="メイリオ" w:eastAsia="メイリオ" w:hAnsi="メイリオ" w:cs="ＭＳ Ｐゴシック"/>
          <w:b/>
          <w:bCs/>
          <w:kern w:val="0"/>
          <w:sz w:val="28"/>
          <w:szCs w:val="28"/>
        </w:rPr>
      </w:pPr>
    </w:p>
    <w:p w14:paraId="3F85C539" w14:textId="06AA04CC" w:rsidR="000C78A9" w:rsidRPr="000C78A9" w:rsidRDefault="00373F90" w:rsidP="00DA613D">
      <w:pPr>
        <w:widowControl/>
        <w:spacing w:line="460" w:lineRule="exact"/>
        <w:jc w:val="center"/>
        <w:rPr>
          <w:rFonts w:ascii="メイリオ" w:eastAsia="メイリオ" w:hAnsi="メイリオ" w:cs="ＭＳ Ｐゴシック"/>
          <w:b/>
          <w:bCs/>
          <w:kern w:val="0"/>
          <w:sz w:val="28"/>
          <w:szCs w:val="28"/>
        </w:rPr>
      </w:pPr>
      <w:r w:rsidRPr="000C78A9">
        <w:rPr>
          <w:rFonts w:ascii="メイリオ" w:eastAsia="メイリオ" w:hAnsi="メイリオ" w:cs="ＭＳ Ｐゴシック"/>
          <w:b/>
          <w:bCs/>
          <w:kern w:val="0"/>
          <w:sz w:val="28"/>
          <w:szCs w:val="28"/>
        </w:rPr>
        <w:t>20</w:t>
      </w:r>
      <w:r w:rsidR="000C78A9" w:rsidRPr="000C78A9">
        <w:rPr>
          <w:rFonts w:ascii="メイリオ" w:eastAsia="メイリオ" w:hAnsi="メイリオ" w:cs="ＭＳ Ｐゴシック"/>
          <w:b/>
          <w:bCs/>
          <w:kern w:val="0"/>
          <w:sz w:val="28"/>
          <w:szCs w:val="28"/>
        </w:rPr>
        <w:t>2</w:t>
      </w:r>
      <w:r w:rsidR="0C93D321" w:rsidRPr="000C78A9">
        <w:rPr>
          <w:rFonts w:ascii="メイリオ" w:eastAsia="メイリオ" w:hAnsi="メイリオ" w:cs="ＭＳ Ｐゴシック"/>
          <w:b/>
          <w:bCs/>
          <w:kern w:val="0"/>
          <w:sz w:val="28"/>
          <w:szCs w:val="28"/>
        </w:rPr>
        <w:t>1</w:t>
      </w:r>
      <w:r w:rsidRPr="000C78A9">
        <w:rPr>
          <w:rFonts w:ascii="メイリオ" w:eastAsia="メイリオ" w:hAnsi="メイリオ" w:cs="ＭＳ Ｐゴシック"/>
          <w:b/>
          <w:bCs/>
          <w:kern w:val="0"/>
          <w:sz w:val="28"/>
          <w:szCs w:val="28"/>
        </w:rPr>
        <w:t>年度</w:t>
      </w:r>
      <w:ins w:id="0" w:author="Susumu Hara" w:date="2021-07-02T17:09:00Z">
        <w:r w:rsidR="006E41C7">
          <w:rPr>
            <w:rFonts w:ascii="メイリオ" w:eastAsia="メイリオ" w:hAnsi="メイリオ" w:cs="ＭＳ Ｐゴシック" w:hint="eastAsia"/>
            <w:b/>
            <w:bCs/>
            <w:kern w:val="0"/>
            <w:sz w:val="28"/>
            <w:szCs w:val="28"/>
          </w:rPr>
          <w:t>秋季</w:t>
        </w:r>
      </w:ins>
      <w:r w:rsidRPr="000C78A9">
        <w:rPr>
          <w:rFonts w:ascii="メイリオ" w:eastAsia="メイリオ" w:hAnsi="メイリオ" w:cs="ＭＳ Ｐゴシック"/>
          <w:b/>
          <w:bCs/>
          <w:kern w:val="0"/>
          <w:sz w:val="28"/>
          <w:szCs w:val="28"/>
        </w:rPr>
        <w:t xml:space="preserve"> </w:t>
      </w:r>
      <w:r w:rsidR="00ED6BE1">
        <w:rPr>
          <w:rFonts w:ascii="メイリオ" w:eastAsia="メイリオ" w:hAnsi="メイリオ" w:cs="ＭＳ Ｐゴシック"/>
          <w:b/>
          <w:bCs/>
          <w:kern w:val="0"/>
          <w:sz w:val="28"/>
          <w:szCs w:val="28"/>
        </w:rPr>
        <w:t>履修生</w:t>
      </w:r>
      <w:r w:rsidRPr="000C78A9">
        <w:rPr>
          <w:rFonts w:ascii="メイリオ" w:eastAsia="メイリオ" w:hAnsi="メイリオ" w:cs="ＭＳ Ｐゴシック"/>
          <w:b/>
          <w:bCs/>
          <w:kern w:val="0"/>
          <w:sz w:val="28"/>
          <w:szCs w:val="28"/>
        </w:rPr>
        <w:t>募集要項</w:t>
      </w:r>
    </w:p>
    <w:p w14:paraId="1BF689C9" w14:textId="5C1098FE" w:rsidR="000C78A9" w:rsidRPr="000C78A9" w:rsidRDefault="000C78A9" w:rsidP="00DA613D">
      <w:pPr>
        <w:widowControl/>
        <w:spacing w:line="460" w:lineRule="exact"/>
        <w:jc w:val="center"/>
        <w:rPr>
          <w:rFonts w:ascii="Century" w:eastAsia="ＭＳ 明朝" w:hAnsi="Century" w:cs="ＭＳ Ｐゴシック"/>
          <w:b/>
          <w:bCs/>
          <w:kern w:val="0"/>
          <w:sz w:val="22"/>
          <w:szCs w:val="28"/>
        </w:rPr>
      </w:pPr>
    </w:p>
    <w:p w14:paraId="71662F38" w14:textId="35646F32" w:rsidR="00427EAB" w:rsidRPr="00036919" w:rsidRDefault="00427EAB" w:rsidP="00427EAB">
      <w:pPr>
        <w:widowControl/>
        <w:spacing w:afterLines="25" w:after="90"/>
        <w:rPr>
          <w:rFonts w:asciiTheme="majorEastAsia" w:eastAsiaTheme="majorEastAsia" w:hAnsiTheme="majorEastAsia" w:cs="ＭＳ Ｐゴシック"/>
          <w:b/>
          <w:bCs/>
          <w:kern w:val="0"/>
          <w:sz w:val="22"/>
          <w:szCs w:val="28"/>
        </w:rPr>
      </w:pPr>
      <w:r w:rsidRPr="00036919">
        <w:rPr>
          <w:rFonts w:asciiTheme="majorEastAsia" w:eastAsiaTheme="majorEastAsia" w:hAnsiTheme="majorEastAsia" w:cs="ＭＳ Ｐゴシック" w:hint="eastAsia"/>
          <w:b/>
          <w:bCs/>
          <w:kern w:val="0"/>
          <w:sz w:val="22"/>
          <w:szCs w:val="28"/>
        </w:rPr>
        <w:t>卓越大学院プログラム</w:t>
      </w:r>
      <w:r>
        <w:rPr>
          <w:rFonts w:asciiTheme="majorEastAsia" w:eastAsiaTheme="majorEastAsia" w:hAnsiTheme="majorEastAsia" w:cs="ＭＳ Ｐゴシック" w:hint="eastAsia"/>
          <w:b/>
          <w:bCs/>
          <w:kern w:val="0"/>
          <w:sz w:val="22"/>
          <w:szCs w:val="28"/>
        </w:rPr>
        <w:t>とは</w:t>
      </w:r>
    </w:p>
    <w:p w14:paraId="7FD77AE1" w14:textId="77777777" w:rsidR="001D6067" w:rsidRDefault="00427EAB" w:rsidP="001D6067">
      <w:pPr>
        <w:widowControl/>
        <w:rPr>
          <w:rFonts w:ascii="Century" w:eastAsia="ＭＳ 明朝" w:hAnsi="Century" w:cs="ＭＳ Ｐゴシック"/>
          <w:color w:val="000000" w:themeColor="text1"/>
          <w:kern w:val="0"/>
          <w:sz w:val="22"/>
          <w:szCs w:val="28"/>
        </w:rPr>
      </w:pPr>
      <w:r>
        <w:rPr>
          <w:rFonts w:ascii="Century" w:eastAsia="ＭＳ 明朝" w:hAnsi="Century" w:cs="ＭＳ Ｐゴシック" w:hint="eastAsia"/>
          <w:kern w:val="0"/>
          <w:sz w:val="22"/>
          <w:szCs w:val="28"/>
        </w:rPr>
        <w:t xml:space="preserve">　</w:t>
      </w:r>
      <w:r w:rsidR="001D6067">
        <w:rPr>
          <w:rFonts w:ascii="Century" w:eastAsia="ＭＳ 明朝" w:hAnsi="Century" w:cs="ＭＳ Ｐゴシック" w:hint="eastAsia"/>
          <w:kern w:val="0"/>
          <w:sz w:val="22"/>
          <w:szCs w:val="28"/>
        </w:rPr>
        <w:t>卓越大学院プログラム</w:t>
      </w:r>
      <w:r w:rsidR="001D6067">
        <w:rPr>
          <w:rFonts w:ascii="Century" w:eastAsia="ＭＳ 明朝" w:hAnsi="Century" w:cs="ＭＳ Ｐゴシック" w:hint="eastAsia"/>
          <w:kern w:val="0"/>
          <w:sz w:val="22"/>
          <w:szCs w:val="28"/>
        </w:rPr>
        <w:t xml:space="preserve"> </w:t>
      </w:r>
      <w:r w:rsidR="001D6067">
        <w:rPr>
          <w:rFonts w:ascii="Century" w:eastAsia="ＭＳ 明朝" w:hAnsi="Century" w:cs="ＭＳ Ｐゴシック"/>
          <w:kern w:val="0"/>
          <w:sz w:val="22"/>
          <w:szCs w:val="28"/>
        </w:rPr>
        <w:t>(</w:t>
      </w:r>
      <w:r w:rsidR="001D6067" w:rsidRPr="001D6067">
        <w:rPr>
          <w:rFonts w:ascii="Century" w:eastAsia="ＭＳ 明朝" w:hAnsi="Century" w:cs="ＭＳ Ｐゴシック" w:hint="eastAsia"/>
          <w:kern w:val="0"/>
          <w:sz w:val="22"/>
          <w:szCs w:val="28"/>
        </w:rPr>
        <w:t>WISE Program</w:t>
      </w:r>
      <w:r w:rsidR="001D6067">
        <w:rPr>
          <w:rFonts w:ascii="Century" w:eastAsia="ＭＳ 明朝" w:hAnsi="Century" w:cs="ＭＳ Ｐゴシック" w:hint="eastAsia"/>
          <w:kern w:val="0"/>
          <w:sz w:val="22"/>
          <w:szCs w:val="28"/>
        </w:rPr>
        <w:t>:</w:t>
      </w:r>
      <w:r w:rsidR="001D6067">
        <w:rPr>
          <w:rFonts w:ascii="Century" w:eastAsia="ＭＳ 明朝" w:hAnsi="Century" w:cs="ＭＳ Ｐゴシック"/>
          <w:kern w:val="0"/>
          <w:sz w:val="22"/>
          <w:szCs w:val="28"/>
        </w:rPr>
        <w:t xml:space="preserve"> </w:t>
      </w:r>
      <w:r w:rsidR="001D6067" w:rsidRPr="001D6067">
        <w:rPr>
          <w:rFonts w:ascii="Century" w:eastAsia="ＭＳ 明朝" w:hAnsi="Century" w:cs="ＭＳ Ｐゴシック" w:hint="eastAsia"/>
          <w:kern w:val="0"/>
          <w:sz w:val="22"/>
          <w:szCs w:val="28"/>
        </w:rPr>
        <w:t>Doctoral Program for World-leading</w:t>
      </w:r>
      <w:r w:rsidR="001D6067">
        <w:rPr>
          <w:rFonts w:ascii="Century" w:eastAsia="ＭＳ 明朝" w:hAnsi="Century" w:cs="ＭＳ Ｐゴシック"/>
          <w:kern w:val="0"/>
          <w:sz w:val="22"/>
          <w:szCs w:val="28"/>
        </w:rPr>
        <w:t xml:space="preserve"> </w:t>
      </w:r>
      <w:r w:rsidR="001D6067" w:rsidRPr="001D6067">
        <w:rPr>
          <w:rFonts w:ascii="Century" w:eastAsia="ＭＳ 明朝" w:hAnsi="Century" w:cs="ＭＳ Ｐゴシック"/>
          <w:kern w:val="0"/>
          <w:sz w:val="22"/>
          <w:szCs w:val="28"/>
        </w:rPr>
        <w:t>Innovative &amp; Smart Education</w:t>
      </w:r>
      <w:r w:rsidR="001D6067">
        <w:rPr>
          <w:rFonts w:ascii="Century" w:eastAsia="ＭＳ 明朝" w:hAnsi="Century" w:cs="ＭＳ Ｐゴシック"/>
          <w:kern w:val="0"/>
          <w:sz w:val="22"/>
          <w:szCs w:val="28"/>
        </w:rPr>
        <w:t xml:space="preserve">) </w:t>
      </w:r>
      <w:r w:rsidR="001D6067">
        <w:rPr>
          <w:rFonts w:ascii="Century" w:eastAsia="ＭＳ 明朝" w:hAnsi="Century" w:cs="ＭＳ Ｐゴシック" w:hint="eastAsia"/>
          <w:kern w:val="0"/>
          <w:sz w:val="22"/>
          <w:szCs w:val="28"/>
        </w:rPr>
        <w:t>は、</w:t>
      </w:r>
      <w:r w:rsidRPr="00427EAB">
        <w:rPr>
          <w:rFonts w:ascii="Century" w:eastAsia="ＭＳ 明朝" w:hAnsi="Century" w:cs="ＭＳ Ｐゴシック" w:hint="eastAsia"/>
          <w:color w:val="000000" w:themeColor="text1"/>
          <w:kern w:val="0"/>
          <w:sz w:val="22"/>
          <w:szCs w:val="28"/>
        </w:rPr>
        <w:t>各大学が自身の強みを核に、これまでの大学院改革の成果を生かし、国内外の大学・研究機関・民間企業等と組織的な連携を行いつつ、世界最高水準の教育力・研究力を結集した</w:t>
      </w:r>
      <w:r w:rsidRPr="008A770D">
        <w:rPr>
          <w:rFonts w:asciiTheme="majorEastAsia" w:eastAsiaTheme="majorEastAsia" w:hAnsiTheme="majorEastAsia" w:cs="ＭＳ Ｐゴシック" w:hint="eastAsia"/>
          <w:b/>
          <w:bCs/>
          <w:color w:val="000000" w:themeColor="text1"/>
          <w:kern w:val="0"/>
          <w:sz w:val="22"/>
          <w:szCs w:val="28"/>
        </w:rPr>
        <w:t>５年一貫の博士課程学位プログラム</w:t>
      </w:r>
      <w:r w:rsidRPr="00427EAB">
        <w:rPr>
          <w:rFonts w:ascii="Century" w:eastAsia="ＭＳ 明朝" w:hAnsi="Century" w:cs="ＭＳ Ｐゴシック" w:hint="eastAsia"/>
          <w:color w:val="000000" w:themeColor="text1"/>
          <w:kern w:val="0"/>
          <w:sz w:val="22"/>
          <w:szCs w:val="28"/>
        </w:rPr>
        <w:t>を構築することで、あらゆるセクターを牽引する卓越した博士人材を育成するとともに、人材育成・交流及び新たな共同研究の創出が持続的に展開される卓越した拠点を形成する取組を推進する事業です。</w:t>
      </w:r>
    </w:p>
    <w:p w14:paraId="48DA150B" w14:textId="2D2BAEA3" w:rsidR="00427EAB" w:rsidRDefault="00427EAB" w:rsidP="001D6067">
      <w:pPr>
        <w:widowControl/>
        <w:jc w:val="right"/>
        <w:rPr>
          <w:rFonts w:ascii="Century" w:eastAsia="ＭＳ 明朝" w:hAnsi="Century" w:cs="ＭＳ Ｐゴシック"/>
          <w:color w:val="000000" w:themeColor="text1"/>
          <w:kern w:val="0"/>
          <w:sz w:val="22"/>
          <w:szCs w:val="28"/>
        </w:rPr>
      </w:pPr>
      <w:r>
        <w:rPr>
          <w:rFonts w:ascii="Century" w:eastAsia="ＭＳ 明朝" w:hAnsi="Century" w:cs="ＭＳ Ｐゴシック" w:hint="eastAsia"/>
          <w:color w:val="000000" w:themeColor="text1"/>
          <w:kern w:val="0"/>
          <w:sz w:val="22"/>
          <w:szCs w:val="28"/>
        </w:rPr>
        <w:t>（日本学術振興会</w:t>
      </w:r>
      <w:r>
        <w:rPr>
          <w:rFonts w:ascii="Century" w:eastAsia="ＭＳ 明朝" w:hAnsi="Century" w:cs="ＭＳ Ｐゴシック" w:hint="eastAsia"/>
          <w:color w:val="000000" w:themeColor="text1"/>
          <w:kern w:val="0"/>
          <w:sz w:val="22"/>
          <w:szCs w:val="28"/>
        </w:rPr>
        <w:t>HP</w:t>
      </w:r>
      <w:r>
        <w:rPr>
          <w:rFonts w:ascii="Century" w:eastAsia="ＭＳ 明朝" w:hAnsi="Century" w:cs="ＭＳ Ｐゴシック" w:hint="eastAsia"/>
          <w:color w:val="000000" w:themeColor="text1"/>
          <w:kern w:val="0"/>
          <w:sz w:val="22"/>
          <w:szCs w:val="28"/>
        </w:rPr>
        <w:t>より）</w:t>
      </w:r>
    </w:p>
    <w:p w14:paraId="5C7525EE" w14:textId="77777777" w:rsidR="00427EAB" w:rsidRDefault="00427EAB" w:rsidP="00427EAB">
      <w:pPr>
        <w:widowControl/>
        <w:rPr>
          <w:rFonts w:asciiTheme="majorEastAsia" w:eastAsiaTheme="majorEastAsia" w:hAnsiTheme="majorEastAsia" w:cs="ＭＳ Ｐゴシック"/>
          <w:b/>
          <w:bCs/>
          <w:kern w:val="0"/>
          <w:sz w:val="22"/>
          <w:szCs w:val="28"/>
        </w:rPr>
      </w:pPr>
    </w:p>
    <w:p w14:paraId="1D8F5BA0" w14:textId="3E89D5C1" w:rsidR="00DA613D" w:rsidRPr="00036919" w:rsidRDefault="00DA613D" w:rsidP="008F2805">
      <w:pPr>
        <w:widowControl/>
        <w:spacing w:afterLines="25" w:after="90"/>
        <w:rPr>
          <w:rFonts w:asciiTheme="majorEastAsia" w:eastAsiaTheme="majorEastAsia" w:hAnsiTheme="majorEastAsia" w:cs="ＭＳ Ｐゴシック"/>
          <w:b/>
          <w:bCs/>
          <w:kern w:val="0"/>
          <w:sz w:val="22"/>
          <w:szCs w:val="28"/>
        </w:rPr>
      </w:pPr>
      <w:r w:rsidRPr="00036919">
        <w:rPr>
          <w:rFonts w:asciiTheme="majorEastAsia" w:eastAsiaTheme="majorEastAsia" w:hAnsiTheme="majorEastAsia" w:cs="ＭＳ Ｐゴシック" w:hint="eastAsia"/>
          <w:b/>
          <w:bCs/>
          <w:kern w:val="0"/>
          <w:sz w:val="22"/>
          <w:szCs w:val="28"/>
        </w:rPr>
        <w:t>T</w:t>
      </w:r>
      <w:r w:rsidRPr="00036919">
        <w:rPr>
          <w:rFonts w:asciiTheme="majorEastAsia" w:eastAsiaTheme="majorEastAsia" w:hAnsiTheme="majorEastAsia" w:cs="ＭＳ Ｐゴシック"/>
          <w:b/>
          <w:bCs/>
          <w:kern w:val="0"/>
          <w:sz w:val="22"/>
          <w:szCs w:val="28"/>
        </w:rPr>
        <w:t>MI</w:t>
      </w:r>
      <w:r w:rsidRPr="00036919">
        <w:rPr>
          <w:rFonts w:asciiTheme="majorEastAsia" w:eastAsiaTheme="majorEastAsia" w:hAnsiTheme="majorEastAsia" w:cs="ＭＳ Ｐゴシック" w:hint="eastAsia"/>
          <w:b/>
          <w:bCs/>
          <w:kern w:val="0"/>
          <w:sz w:val="22"/>
          <w:szCs w:val="28"/>
        </w:rPr>
        <w:t>卓越大学院プログラムについて</w:t>
      </w:r>
    </w:p>
    <w:p w14:paraId="5689BB36" w14:textId="04B107DF" w:rsidR="00ED6BE1" w:rsidRDefault="007605B0" w:rsidP="008F2805">
      <w:pPr>
        <w:widowControl/>
        <w:rPr>
          <w:rFonts w:ascii="Century" w:eastAsia="ＭＳ 明朝" w:hAnsi="Century" w:cs="ＭＳ Ｐゴシック"/>
          <w:kern w:val="0"/>
          <w:sz w:val="22"/>
          <w:szCs w:val="28"/>
        </w:rPr>
      </w:pPr>
      <w:r>
        <w:rPr>
          <w:rFonts w:ascii="Century" w:eastAsia="ＭＳ 明朝" w:hAnsi="Century" w:cs="ＭＳ Ｐゴシック" w:hint="eastAsia"/>
          <w:kern w:val="0"/>
          <w:sz w:val="22"/>
          <w:szCs w:val="28"/>
        </w:rPr>
        <w:t xml:space="preserve">　</w:t>
      </w:r>
      <w:r w:rsidRPr="008F2805">
        <w:rPr>
          <w:rFonts w:ascii="Century" w:eastAsia="ＭＳ 明朝" w:hAnsi="Century" w:cs="ＭＳ Ｐゴシック" w:hint="eastAsia"/>
          <w:color w:val="000000" w:themeColor="text1"/>
          <w:kern w:val="0"/>
          <w:sz w:val="22"/>
          <w:szCs w:val="28"/>
        </w:rPr>
        <w:t xml:space="preserve">18 </w:t>
      </w:r>
      <w:r w:rsidRPr="008F2805">
        <w:rPr>
          <w:rFonts w:ascii="Century" w:eastAsia="ＭＳ 明朝" w:hAnsi="Century" w:cs="ＭＳ Ｐゴシック" w:hint="eastAsia"/>
          <w:color w:val="000000" w:themeColor="text1"/>
          <w:kern w:val="0"/>
          <w:sz w:val="22"/>
          <w:szCs w:val="28"/>
        </w:rPr>
        <w:t>世紀の産業革命、特に蒸気機関の移動・輸送システムへの適用が、社会のあり方や人々のライフスタイル（働き方、住み方、楽しみ方、人生設計）を一変したように、現代に起こりつつある情報や移動に関する技術革新は、時間・空間の移動コストを最小化し、産業革命以来の大きな変化を生み出しています。しかし、気候変動、資源枯渇といった地球規模の課題や、少子高齢化のような社会課題の複雑化、さらにはダイバーシティやインクルージョン、多文化共生といった価値観の多様化により、従来の技術先導型のアプローチでは、人々が求める「豊かなライフスタイルの実現」は困難になりつつあるのが現状です。</w:t>
      </w:r>
      <w:r w:rsidR="00ED6BE1" w:rsidRPr="008F2805">
        <w:rPr>
          <w:rFonts w:ascii="Century" w:eastAsia="ＭＳ 明朝" w:hAnsi="Century" w:cs="ＭＳ Ｐゴシック" w:hint="eastAsia"/>
          <w:color w:val="000000" w:themeColor="text1"/>
          <w:kern w:val="0"/>
          <w:sz w:val="22"/>
          <w:szCs w:val="28"/>
        </w:rPr>
        <w:t>この</w:t>
      </w:r>
      <w:r w:rsidR="00ED6BE1" w:rsidRPr="008F2805">
        <w:rPr>
          <w:rFonts w:ascii="Century" w:eastAsia="ＭＳ 明朝" w:hAnsi="Century" w:cs="ＭＳ Ｐゴシック" w:hint="eastAsia"/>
          <w:color w:val="000000" w:themeColor="text1"/>
          <w:kern w:val="0"/>
          <w:sz w:val="22"/>
          <w:szCs w:val="28"/>
          <w:u w:val="single"/>
        </w:rPr>
        <w:t>ライフスタイル革命の牽引には、人文・社会科学、工学、情報学、環境学などの異分野</w:t>
      </w:r>
      <w:r w:rsidR="00ED6BE1" w:rsidRPr="008F2805">
        <w:rPr>
          <w:rFonts w:ascii="Century" w:eastAsia="ＭＳ 明朝" w:hAnsi="Century" w:cs="ＭＳ Ｐゴシック" w:hint="eastAsia"/>
          <w:color w:val="000000" w:themeColor="text1"/>
          <w:kern w:val="0"/>
          <w:sz w:val="22"/>
          <w:szCs w:val="28"/>
          <w:u w:val="single"/>
        </w:rPr>
        <w:t xml:space="preserve"> (Multidisciplinary)</w:t>
      </w:r>
      <w:r w:rsidR="00ED6BE1" w:rsidRPr="008F2805">
        <w:rPr>
          <w:rFonts w:ascii="Century" w:eastAsia="ＭＳ 明朝" w:hAnsi="Century" w:cs="ＭＳ Ｐゴシック"/>
          <w:color w:val="000000" w:themeColor="text1"/>
          <w:kern w:val="0"/>
          <w:sz w:val="22"/>
          <w:szCs w:val="28"/>
          <w:u w:val="single"/>
        </w:rPr>
        <w:t xml:space="preserve"> </w:t>
      </w:r>
      <w:r w:rsidR="00ED6BE1" w:rsidRPr="008F2805">
        <w:rPr>
          <w:rFonts w:ascii="Century" w:eastAsia="ＭＳ 明朝" w:hAnsi="Century" w:cs="ＭＳ Ｐゴシック" w:hint="eastAsia"/>
          <w:color w:val="000000" w:themeColor="text1"/>
          <w:kern w:val="0"/>
          <w:sz w:val="22"/>
          <w:szCs w:val="28"/>
          <w:u w:val="single"/>
        </w:rPr>
        <w:t>の専門家でチームを組み、互いの専門を理解</w:t>
      </w:r>
      <w:r w:rsidR="00ED6BE1" w:rsidRPr="008F2805">
        <w:rPr>
          <w:rFonts w:ascii="Century" w:eastAsia="ＭＳ 明朝" w:hAnsi="Century" w:cs="ＭＳ Ｐゴシック" w:hint="eastAsia"/>
          <w:kern w:val="0"/>
          <w:sz w:val="22"/>
          <w:szCs w:val="28"/>
          <w:u w:val="single"/>
        </w:rPr>
        <w:t>・尊重しつつ、ライフスタイルの多様な「価値を創造」し、その「技術・方法論」の構築により社会への橋渡し</w:t>
      </w:r>
      <w:r w:rsidR="00ED6BE1" w:rsidRPr="008F2805">
        <w:rPr>
          <w:rFonts w:ascii="Century" w:eastAsia="ＭＳ 明朝" w:hAnsi="Century" w:cs="ＭＳ Ｐゴシック" w:hint="eastAsia"/>
          <w:kern w:val="0"/>
          <w:sz w:val="22"/>
          <w:szCs w:val="28"/>
          <w:u w:val="single"/>
        </w:rPr>
        <w:t xml:space="preserve"> (Translation)</w:t>
      </w:r>
      <w:r w:rsidR="00ED6BE1" w:rsidRPr="008F2805">
        <w:rPr>
          <w:rFonts w:ascii="Century" w:eastAsia="ＭＳ 明朝" w:hAnsi="Century" w:cs="ＭＳ Ｐゴシック"/>
          <w:kern w:val="0"/>
          <w:sz w:val="22"/>
          <w:szCs w:val="28"/>
          <w:u w:val="single"/>
        </w:rPr>
        <w:t xml:space="preserve"> </w:t>
      </w:r>
      <w:r w:rsidR="00ED6BE1" w:rsidRPr="008F2805">
        <w:rPr>
          <w:rFonts w:ascii="Century" w:eastAsia="ＭＳ 明朝" w:hAnsi="Century" w:cs="ＭＳ Ｐゴシック" w:hint="eastAsia"/>
          <w:kern w:val="0"/>
          <w:sz w:val="22"/>
          <w:szCs w:val="28"/>
          <w:u w:val="single"/>
        </w:rPr>
        <w:t>が可能な、超学際的</w:t>
      </w:r>
      <w:r w:rsidR="00ED6BE1" w:rsidRPr="008F2805">
        <w:rPr>
          <w:rFonts w:ascii="Century" w:eastAsia="ＭＳ 明朝" w:hAnsi="Century" w:cs="ＭＳ Ｐゴシック" w:hint="eastAsia"/>
          <w:kern w:val="0"/>
          <w:sz w:val="22"/>
          <w:szCs w:val="28"/>
          <w:u w:val="single"/>
        </w:rPr>
        <w:t xml:space="preserve"> (Transdisciplinary)</w:t>
      </w:r>
      <w:r w:rsidR="00ED6BE1" w:rsidRPr="008F2805">
        <w:rPr>
          <w:rFonts w:ascii="Century" w:eastAsia="ＭＳ 明朝" w:hAnsi="Century" w:cs="ＭＳ Ｐゴシック"/>
          <w:kern w:val="0"/>
          <w:sz w:val="22"/>
          <w:szCs w:val="28"/>
          <w:u w:val="single"/>
        </w:rPr>
        <w:t xml:space="preserve"> </w:t>
      </w:r>
      <w:r w:rsidR="00ED6BE1" w:rsidRPr="008F2805">
        <w:rPr>
          <w:rFonts w:ascii="Century" w:eastAsia="ＭＳ 明朝" w:hAnsi="Century" w:cs="ＭＳ Ｐゴシック" w:hint="eastAsia"/>
          <w:kern w:val="0"/>
          <w:sz w:val="22"/>
          <w:szCs w:val="28"/>
          <w:u w:val="single"/>
        </w:rPr>
        <w:t>な人材が必要</w:t>
      </w:r>
      <w:r w:rsidR="00ED6BE1" w:rsidRPr="00ED6BE1">
        <w:rPr>
          <w:rFonts w:ascii="Century" w:eastAsia="ＭＳ 明朝" w:hAnsi="Century" w:cs="ＭＳ Ｐゴシック" w:hint="eastAsia"/>
          <w:kern w:val="0"/>
          <w:sz w:val="22"/>
          <w:szCs w:val="28"/>
        </w:rPr>
        <w:t>である</w:t>
      </w:r>
      <w:r w:rsidR="00ED6BE1">
        <w:rPr>
          <w:rFonts w:ascii="Century" w:eastAsia="ＭＳ 明朝" w:hAnsi="Century" w:cs="ＭＳ Ｐゴシック" w:hint="eastAsia"/>
          <w:kern w:val="0"/>
          <w:sz w:val="22"/>
          <w:szCs w:val="28"/>
        </w:rPr>
        <w:t>と考えています</w:t>
      </w:r>
      <w:r w:rsidR="00ED6BE1" w:rsidRPr="00ED6BE1">
        <w:rPr>
          <w:rFonts w:ascii="Century" w:eastAsia="ＭＳ 明朝" w:hAnsi="Century" w:cs="ＭＳ Ｐゴシック" w:hint="eastAsia"/>
          <w:kern w:val="0"/>
          <w:sz w:val="22"/>
          <w:szCs w:val="28"/>
        </w:rPr>
        <w:t>。</w:t>
      </w:r>
    </w:p>
    <w:p w14:paraId="486ADB37" w14:textId="1E83FE42" w:rsidR="00ED6BE1" w:rsidRDefault="00ED6BE1" w:rsidP="008F2805">
      <w:pPr>
        <w:widowControl/>
        <w:rPr>
          <w:rFonts w:ascii="Century" w:eastAsia="ＭＳ 明朝" w:hAnsi="Century" w:cs="ＭＳ Ｐゴシック"/>
          <w:kern w:val="0"/>
          <w:sz w:val="22"/>
          <w:szCs w:val="28"/>
        </w:rPr>
      </w:pPr>
      <w:r>
        <w:rPr>
          <w:rFonts w:ascii="Century" w:eastAsia="ＭＳ 明朝" w:hAnsi="Century" w:cs="ＭＳ Ｐゴシック" w:hint="eastAsia"/>
          <w:kern w:val="0"/>
          <w:sz w:val="22"/>
          <w:szCs w:val="28"/>
        </w:rPr>
        <w:t xml:space="preserve">　</w:t>
      </w:r>
      <w:r w:rsidRPr="00ED6BE1">
        <w:rPr>
          <w:rFonts w:ascii="Century" w:eastAsia="ＭＳ 明朝" w:hAnsi="Century" w:cs="ＭＳ Ｐゴシック" w:hint="eastAsia"/>
          <w:kern w:val="0"/>
          <w:sz w:val="22"/>
          <w:szCs w:val="28"/>
        </w:rPr>
        <w:t>本</w:t>
      </w:r>
      <w:r>
        <w:rPr>
          <w:rFonts w:ascii="Century" w:eastAsia="ＭＳ 明朝" w:hAnsi="Century" w:cs="ＭＳ Ｐゴシック" w:hint="eastAsia"/>
          <w:kern w:val="0"/>
          <w:sz w:val="22"/>
          <w:szCs w:val="28"/>
        </w:rPr>
        <w:t>プログラム</w:t>
      </w:r>
      <w:r w:rsidRPr="00ED6BE1">
        <w:rPr>
          <w:rFonts w:ascii="Century" w:eastAsia="ＭＳ 明朝" w:hAnsi="Century" w:cs="ＭＳ Ｐゴシック" w:hint="eastAsia"/>
          <w:kern w:val="0"/>
          <w:sz w:val="22"/>
          <w:szCs w:val="28"/>
        </w:rPr>
        <w:t>では、</w:t>
      </w:r>
      <w:r>
        <w:rPr>
          <w:rFonts w:ascii="Century" w:eastAsia="ＭＳ 明朝" w:hAnsi="Century" w:cs="ＭＳ Ｐゴシック" w:hint="eastAsia"/>
          <w:kern w:val="0"/>
          <w:sz w:val="22"/>
          <w:szCs w:val="28"/>
        </w:rPr>
        <w:t>名古屋大学</w:t>
      </w:r>
      <w:r w:rsidRPr="00ED6BE1">
        <w:rPr>
          <w:rFonts w:ascii="Century" w:eastAsia="ＭＳ 明朝" w:hAnsi="Century" w:cs="ＭＳ Ｐゴシック" w:hint="eastAsia"/>
          <w:kern w:val="0"/>
          <w:sz w:val="22"/>
          <w:szCs w:val="28"/>
        </w:rPr>
        <w:t>が民間企業と共に</w:t>
      </w:r>
      <w:r w:rsidR="00DA613D">
        <w:rPr>
          <w:rFonts w:ascii="Century" w:eastAsia="ＭＳ 明朝" w:hAnsi="Century" w:cs="ＭＳ Ｐゴシック" w:hint="eastAsia"/>
          <w:kern w:val="0"/>
          <w:sz w:val="22"/>
          <w:szCs w:val="28"/>
        </w:rPr>
        <w:t>取り組む</w:t>
      </w:r>
      <w:r w:rsidRPr="00ED6BE1">
        <w:rPr>
          <w:rFonts w:ascii="Century" w:eastAsia="ＭＳ 明朝" w:hAnsi="Century" w:cs="ＭＳ Ｐゴシック" w:hint="eastAsia"/>
          <w:kern w:val="0"/>
          <w:sz w:val="22"/>
          <w:szCs w:val="28"/>
        </w:rPr>
        <w:t>産学共創教育に加え、複数研究科・センターが相互の力を結集して専門家チームによる</w:t>
      </w:r>
      <w:r w:rsidRPr="00ED6BE1">
        <w:rPr>
          <w:rFonts w:asciiTheme="majorEastAsia" w:eastAsiaTheme="majorEastAsia" w:hAnsiTheme="majorEastAsia" w:cs="ＭＳ Ｐゴシック" w:hint="eastAsia"/>
          <w:kern w:val="0"/>
          <w:sz w:val="22"/>
          <w:szCs w:val="28"/>
        </w:rPr>
        <w:t>超学際協働力</w:t>
      </w:r>
      <w:r w:rsidRPr="00ED6BE1">
        <w:rPr>
          <w:rFonts w:ascii="Century" w:eastAsia="ＭＳ 明朝" w:hAnsi="Century" w:cs="ＭＳ Ｐゴシック" w:hint="eastAsia"/>
          <w:kern w:val="0"/>
          <w:sz w:val="22"/>
          <w:szCs w:val="28"/>
        </w:rPr>
        <w:t>を涵養する卓越したカリキュラムを構造化し、「移動」を豊かな方向性をもった社会的価値に昇華する取組に貢献できる「</w:t>
      </w:r>
      <w:r w:rsidRPr="00ED6BE1">
        <w:rPr>
          <w:rFonts w:asciiTheme="majorEastAsia" w:eastAsiaTheme="majorEastAsia" w:hAnsiTheme="majorEastAsia" w:cs="ＭＳ Ｐゴシック" w:hint="eastAsia"/>
          <w:kern w:val="0"/>
          <w:sz w:val="22"/>
          <w:szCs w:val="28"/>
        </w:rPr>
        <w:t>超学際移動イノベーション人材</w:t>
      </w:r>
      <w:r w:rsidRPr="00ED6BE1">
        <w:rPr>
          <w:rFonts w:ascii="Century" w:eastAsia="ＭＳ 明朝" w:hAnsi="Century" w:cs="ＭＳ Ｐゴシック" w:hint="eastAsia"/>
          <w:kern w:val="0"/>
          <w:sz w:val="22"/>
          <w:szCs w:val="28"/>
        </w:rPr>
        <w:t>」を養成する</w:t>
      </w:r>
      <w:r>
        <w:rPr>
          <w:rFonts w:ascii="Century" w:eastAsia="ＭＳ 明朝" w:hAnsi="Century" w:cs="ＭＳ Ｐゴシック" w:hint="eastAsia"/>
          <w:kern w:val="0"/>
          <w:sz w:val="22"/>
          <w:szCs w:val="28"/>
        </w:rPr>
        <w:t>ことをめざします。</w:t>
      </w:r>
    </w:p>
    <w:p w14:paraId="48BDDC2E" w14:textId="4DE80DA2" w:rsidR="00491EC4" w:rsidRDefault="00491EC4" w:rsidP="008F2805">
      <w:pPr>
        <w:widowControl/>
        <w:rPr>
          <w:rFonts w:ascii="Century" w:eastAsia="ＭＳ 明朝" w:hAnsi="Century" w:cs="ＭＳ Ｐゴシック"/>
          <w:kern w:val="0"/>
          <w:sz w:val="22"/>
          <w:szCs w:val="28"/>
        </w:rPr>
      </w:pPr>
      <w:r>
        <w:rPr>
          <w:noProof/>
        </w:rPr>
        <w:drawing>
          <wp:anchor distT="0" distB="0" distL="114300" distR="114300" simplePos="0" relativeHeight="251658244" behindDoc="0" locked="0" layoutInCell="1" allowOverlap="1" wp14:anchorId="6AB00CDF" wp14:editId="194402E7">
            <wp:simplePos x="0" y="0"/>
            <wp:positionH relativeFrom="column">
              <wp:posOffset>4796155</wp:posOffset>
            </wp:positionH>
            <wp:positionV relativeFrom="paragraph">
              <wp:posOffset>127275</wp:posOffset>
            </wp:positionV>
            <wp:extent cx="664701" cy="653400"/>
            <wp:effectExtent l="0" t="0" r="2540" b="0"/>
            <wp:wrapNone/>
            <wp:docPr id="3" name="図 5">
              <a:extLst xmlns:a="http://schemas.openxmlformats.org/drawingml/2006/main">
                <a:ext uri="{FF2B5EF4-FFF2-40B4-BE49-F238E27FC236}">
                  <a16:creationId xmlns:a16="http://schemas.microsoft.com/office/drawing/2014/main" id="{0C91806B-7AE5-4810-A59B-CC4B81127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0C91806B-7AE5-4810-A59B-CC4B8112774F}"/>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701" cy="653400"/>
                    </a:xfrm>
                    <a:prstGeom prst="rect">
                      <a:avLst/>
                    </a:prstGeom>
                  </pic:spPr>
                </pic:pic>
              </a:graphicData>
            </a:graphic>
            <wp14:sizeRelH relativeFrom="margin">
              <wp14:pctWidth>0</wp14:pctWidth>
            </wp14:sizeRelH>
            <wp14:sizeRelV relativeFrom="margin">
              <wp14:pctHeight>0</wp14:pctHeight>
            </wp14:sizeRelV>
          </wp:anchor>
        </w:drawing>
      </w:r>
    </w:p>
    <w:p w14:paraId="254D7FD3" w14:textId="6F2DDF9A" w:rsidR="00024AD8" w:rsidRPr="00024AD8" w:rsidRDefault="00024AD8" w:rsidP="00491EC4">
      <w:pPr>
        <w:widowControl/>
        <w:spacing w:afterLines="25" w:after="90"/>
        <w:rPr>
          <w:rFonts w:ascii="Century" w:eastAsia="ＭＳ 明朝" w:hAnsi="Century" w:cs="ＭＳ Ｐゴシック"/>
          <w:kern w:val="0"/>
          <w:sz w:val="22"/>
          <w:szCs w:val="28"/>
        </w:rPr>
      </w:pPr>
      <w:r>
        <w:rPr>
          <w:rFonts w:ascii="Century" w:eastAsia="ＭＳ 明朝" w:hAnsi="Century" w:cs="ＭＳ Ｐゴシック" w:hint="eastAsia"/>
          <w:kern w:val="0"/>
          <w:sz w:val="22"/>
          <w:szCs w:val="28"/>
        </w:rPr>
        <w:t xml:space="preserve">　</w:t>
      </w:r>
      <w:r w:rsidRPr="00024AD8">
        <w:rPr>
          <w:rFonts w:ascii="Century" w:eastAsia="ＭＳ 明朝" w:hAnsi="Century" w:cs="ＭＳ Ｐゴシック" w:hint="eastAsia"/>
          <w:kern w:val="0"/>
          <w:sz w:val="22"/>
          <w:szCs w:val="28"/>
        </w:rPr>
        <w:t>プログラム</w:t>
      </w:r>
      <w:r>
        <w:rPr>
          <w:rFonts w:ascii="Century" w:eastAsia="ＭＳ 明朝" w:hAnsi="Century" w:cs="ＭＳ Ｐゴシック" w:hint="eastAsia"/>
          <w:kern w:val="0"/>
          <w:sz w:val="22"/>
          <w:szCs w:val="28"/>
        </w:rPr>
        <w:t>の</w:t>
      </w:r>
      <w:r w:rsidRPr="00024AD8">
        <w:rPr>
          <w:rFonts w:ascii="Century" w:eastAsia="ＭＳ 明朝" w:hAnsi="Century" w:cs="ＭＳ Ｐゴシック" w:hint="eastAsia"/>
          <w:kern w:val="0"/>
          <w:sz w:val="22"/>
          <w:szCs w:val="28"/>
        </w:rPr>
        <w:t>概要については、ビデオを</w:t>
      </w:r>
      <w:r>
        <w:rPr>
          <w:rFonts w:ascii="Century" w:eastAsia="ＭＳ 明朝" w:hAnsi="Century" w:cs="ＭＳ Ｐゴシック" w:hint="eastAsia"/>
          <w:kern w:val="0"/>
          <w:sz w:val="22"/>
          <w:szCs w:val="28"/>
        </w:rPr>
        <w:t>ご</w:t>
      </w:r>
      <w:r w:rsidRPr="00024AD8">
        <w:rPr>
          <w:rFonts w:ascii="Century" w:eastAsia="ＭＳ 明朝" w:hAnsi="Century" w:cs="ＭＳ Ｐゴシック" w:hint="eastAsia"/>
          <w:kern w:val="0"/>
          <w:sz w:val="22"/>
          <w:szCs w:val="28"/>
        </w:rPr>
        <w:t>参照ください。</w:t>
      </w:r>
    </w:p>
    <w:p w14:paraId="52B0A51B" w14:textId="3352BE29" w:rsidR="00024AD8" w:rsidRDefault="00024AD8" w:rsidP="00024AD8">
      <w:pPr>
        <w:widowControl/>
        <w:ind w:firstLineChars="100" w:firstLine="220"/>
        <w:rPr>
          <w:rFonts w:ascii="Century" w:eastAsia="ＭＳ 明朝" w:hAnsi="Century" w:cs="ＭＳ Ｐゴシック"/>
          <w:kern w:val="0"/>
          <w:sz w:val="22"/>
          <w:szCs w:val="28"/>
        </w:rPr>
      </w:pPr>
      <w:r>
        <w:rPr>
          <w:rFonts w:ascii="Century" w:eastAsia="ＭＳ 明朝" w:hAnsi="Century" w:cs="ＭＳ Ｐゴシック" w:hint="eastAsia"/>
          <w:kern w:val="0"/>
          <w:sz w:val="22"/>
          <w:szCs w:val="28"/>
        </w:rPr>
        <w:t>T</w:t>
      </w:r>
      <w:r>
        <w:rPr>
          <w:rFonts w:ascii="Century" w:eastAsia="ＭＳ 明朝" w:hAnsi="Century" w:cs="ＭＳ Ｐゴシック"/>
          <w:kern w:val="0"/>
          <w:sz w:val="22"/>
          <w:szCs w:val="28"/>
        </w:rPr>
        <w:t>MI</w:t>
      </w:r>
      <w:r w:rsidRPr="00024AD8">
        <w:rPr>
          <w:rFonts w:ascii="Century" w:eastAsia="ＭＳ 明朝" w:hAnsi="Century" w:cs="ＭＳ Ｐゴシック" w:hint="eastAsia"/>
          <w:kern w:val="0"/>
          <w:sz w:val="22"/>
          <w:szCs w:val="28"/>
        </w:rPr>
        <w:t>概要説明ビデオ</w:t>
      </w:r>
      <w:r>
        <w:rPr>
          <w:rFonts w:ascii="Century" w:eastAsia="ＭＳ 明朝" w:hAnsi="Century" w:cs="ＭＳ Ｐゴシック" w:hint="eastAsia"/>
          <w:kern w:val="0"/>
          <w:sz w:val="22"/>
          <w:szCs w:val="28"/>
        </w:rPr>
        <w:t>（</w:t>
      </w:r>
      <w:r w:rsidRPr="00024AD8">
        <w:rPr>
          <w:rFonts w:ascii="Century" w:eastAsia="ＭＳ 明朝" w:hAnsi="Century" w:cs="ＭＳ Ｐゴシック" w:hint="eastAsia"/>
          <w:kern w:val="0"/>
          <w:sz w:val="22"/>
          <w:szCs w:val="28"/>
        </w:rPr>
        <w:t>YouTube</w:t>
      </w:r>
      <w:r>
        <w:rPr>
          <w:rFonts w:ascii="Century" w:eastAsia="ＭＳ 明朝" w:hAnsi="Century" w:cs="ＭＳ Ｐゴシック" w:hint="eastAsia"/>
          <w:kern w:val="0"/>
          <w:sz w:val="22"/>
          <w:szCs w:val="28"/>
        </w:rPr>
        <w:t>）</w:t>
      </w:r>
      <w:r w:rsidRPr="00024AD8">
        <w:rPr>
          <w:rFonts w:ascii="Century" w:eastAsia="ＭＳ 明朝" w:hAnsi="Century" w:cs="ＭＳ Ｐゴシック" w:hint="eastAsia"/>
          <w:kern w:val="0"/>
          <w:sz w:val="22"/>
          <w:szCs w:val="28"/>
        </w:rPr>
        <w:t>：</w:t>
      </w:r>
      <w:r>
        <w:rPr>
          <w:rFonts w:ascii="Century" w:eastAsia="ＭＳ 明朝" w:hAnsi="Century" w:cs="ＭＳ Ｐゴシック" w:hint="eastAsia"/>
          <w:kern w:val="0"/>
          <w:sz w:val="22"/>
          <w:szCs w:val="28"/>
        </w:rPr>
        <w:t xml:space="preserve"> </w:t>
      </w:r>
      <w:hyperlink r:id="rId13" w:history="1">
        <w:r w:rsidR="00894E08" w:rsidRPr="00435A95">
          <w:rPr>
            <w:rStyle w:val="a3"/>
            <w:rFonts w:ascii="Century" w:eastAsia="ＭＳ 明朝" w:hAnsi="Century" w:cs="ＭＳ Ｐゴシック" w:hint="eastAsia"/>
            <w:kern w:val="0"/>
            <w:sz w:val="22"/>
            <w:szCs w:val="28"/>
          </w:rPr>
          <w:t>https://youtu.be/v9fJNyTx1WU</w:t>
        </w:r>
      </w:hyperlink>
    </w:p>
    <w:p w14:paraId="09B1CF07" w14:textId="77777777" w:rsidR="00ED6BE1" w:rsidRPr="00DA613D" w:rsidRDefault="00ED6BE1" w:rsidP="008F2805">
      <w:pPr>
        <w:widowControl/>
        <w:rPr>
          <w:rFonts w:ascii="Century" w:eastAsia="ＭＳ 明朝" w:hAnsi="Century" w:cs="ＭＳ Ｐゴシック"/>
          <w:b/>
          <w:bCs/>
          <w:kern w:val="0"/>
          <w:sz w:val="22"/>
          <w:szCs w:val="28"/>
        </w:rPr>
      </w:pPr>
    </w:p>
    <w:p w14:paraId="4B45EE43" w14:textId="77777777" w:rsidR="00024AD8" w:rsidRDefault="00024AD8">
      <w:pPr>
        <w:widowControl/>
        <w:jc w:val="left"/>
        <w:rPr>
          <w:rFonts w:asciiTheme="majorEastAsia" w:eastAsiaTheme="majorEastAsia" w:hAnsiTheme="majorEastAsia" w:cs="ＭＳ Ｐゴシック"/>
          <w:b/>
          <w:bCs/>
          <w:kern w:val="0"/>
          <w:sz w:val="22"/>
          <w:szCs w:val="28"/>
        </w:rPr>
      </w:pPr>
      <w:r>
        <w:rPr>
          <w:rFonts w:asciiTheme="majorEastAsia" w:eastAsiaTheme="majorEastAsia" w:hAnsiTheme="majorEastAsia" w:cs="ＭＳ Ｐゴシック"/>
          <w:b/>
          <w:bCs/>
          <w:kern w:val="0"/>
          <w:sz w:val="22"/>
          <w:szCs w:val="28"/>
        </w:rPr>
        <w:br w:type="page"/>
      </w:r>
    </w:p>
    <w:p w14:paraId="03CA323A" w14:textId="4514D541" w:rsidR="000C78A9" w:rsidRPr="00036919" w:rsidRDefault="000C78A9" w:rsidP="008F2805">
      <w:pPr>
        <w:widowControl/>
        <w:spacing w:afterLines="25" w:after="90"/>
        <w:rPr>
          <w:rFonts w:asciiTheme="majorEastAsia" w:eastAsiaTheme="majorEastAsia" w:hAnsiTheme="majorEastAsia" w:cs="ＭＳ Ｐゴシック"/>
          <w:b/>
          <w:bCs/>
          <w:kern w:val="0"/>
          <w:sz w:val="22"/>
          <w:szCs w:val="28"/>
        </w:rPr>
      </w:pPr>
      <w:r w:rsidRPr="00036919">
        <w:rPr>
          <w:rFonts w:asciiTheme="majorEastAsia" w:eastAsiaTheme="majorEastAsia" w:hAnsiTheme="majorEastAsia" w:cs="ＭＳ Ｐゴシック" w:hint="eastAsia"/>
          <w:b/>
          <w:bCs/>
          <w:kern w:val="0"/>
          <w:sz w:val="22"/>
          <w:szCs w:val="28"/>
        </w:rPr>
        <w:lastRenderedPageBreak/>
        <w:t>アドミッションポリシー</w:t>
      </w:r>
    </w:p>
    <w:p w14:paraId="2C7EAD23" w14:textId="2F364494" w:rsidR="000C78A9" w:rsidRPr="00406ED9" w:rsidRDefault="00036919" w:rsidP="008F2805">
      <w:pPr>
        <w:widowControl/>
        <w:rPr>
          <w:rFonts w:ascii="Century" w:eastAsia="ＭＳ 明朝" w:hAnsi="Century" w:cs="ＭＳ Ｐゴシック"/>
          <w:color w:val="000000" w:themeColor="text1"/>
          <w:kern w:val="0"/>
          <w:sz w:val="22"/>
          <w:szCs w:val="18"/>
        </w:rPr>
      </w:pPr>
      <w:r w:rsidRPr="00406ED9">
        <w:rPr>
          <w:rFonts w:ascii="Century" w:eastAsia="ＭＳ 明朝" w:hAnsi="Century" w:cs="ＭＳ Ｐゴシック" w:hint="eastAsia"/>
          <w:color w:val="000000" w:themeColor="text1"/>
          <w:kern w:val="0"/>
          <w:sz w:val="22"/>
          <w:szCs w:val="18"/>
        </w:rPr>
        <w:t xml:space="preserve">　</w:t>
      </w:r>
      <w:r w:rsidR="00931348" w:rsidRPr="00406ED9">
        <w:rPr>
          <w:rFonts w:ascii="Century" w:eastAsia="ＭＳ 明朝" w:hAnsi="Century" w:cs="ＭＳ Ｐゴシック" w:hint="eastAsia"/>
          <w:color w:val="000000" w:themeColor="text1"/>
          <w:kern w:val="0"/>
          <w:sz w:val="22"/>
          <w:szCs w:val="18"/>
        </w:rPr>
        <w:t>優秀な基礎学力と英語力に加え、</w:t>
      </w:r>
      <w:r w:rsidR="00FF593A" w:rsidRPr="00406ED9">
        <w:rPr>
          <w:rFonts w:ascii="Century" w:eastAsia="ＭＳ 明朝" w:hAnsi="Century" w:cs="ＭＳ Ｐゴシック" w:hint="eastAsia"/>
          <w:color w:val="000000" w:themeColor="text1"/>
          <w:kern w:val="0"/>
          <w:sz w:val="22"/>
          <w:szCs w:val="18"/>
        </w:rPr>
        <w:t>専門分野の基礎知識と幅広い分野に対する興味を持ち、社会貢献と移動イノベーションに基づくライフスタイル変革に高い意欲を持つ</w:t>
      </w:r>
      <w:r w:rsidR="00F11835" w:rsidRPr="00406ED9">
        <w:rPr>
          <w:rFonts w:ascii="Century" w:eastAsia="ＭＳ 明朝" w:hAnsi="Century" w:cs="ＭＳ Ｐゴシック" w:hint="eastAsia"/>
          <w:color w:val="000000" w:themeColor="text1"/>
          <w:kern w:val="0"/>
          <w:sz w:val="22"/>
          <w:szCs w:val="18"/>
        </w:rPr>
        <w:t>ことが求められます。</w:t>
      </w:r>
    </w:p>
    <w:p w14:paraId="72C272B1" w14:textId="71EDE31E" w:rsidR="00ED6BE1" w:rsidRPr="00036919" w:rsidRDefault="00ED6BE1" w:rsidP="008F2805">
      <w:pPr>
        <w:widowControl/>
        <w:rPr>
          <w:rFonts w:ascii="Century" w:eastAsia="ＭＳ 明朝" w:hAnsi="Century" w:cs="ＭＳ Ｐゴシック"/>
          <w:kern w:val="0"/>
          <w:sz w:val="22"/>
          <w:szCs w:val="18"/>
        </w:rPr>
      </w:pPr>
    </w:p>
    <w:p w14:paraId="4E2EF101" w14:textId="4EB193F8" w:rsidR="00ED6BE1" w:rsidRPr="00024AD8" w:rsidRDefault="00ED6BE1" w:rsidP="00024AD8">
      <w:pPr>
        <w:widowControl/>
        <w:spacing w:afterLines="25" w:after="90"/>
        <w:rPr>
          <w:rFonts w:asciiTheme="majorEastAsia" w:eastAsiaTheme="majorEastAsia" w:hAnsiTheme="majorEastAsia" w:cs="ＭＳ Ｐゴシック"/>
          <w:b/>
          <w:bCs/>
          <w:kern w:val="0"/>
          <w:sz w:val="22"/>
          <w:szCs w:val="28"/>
        </w:rPr>
      </w:pPr>
      <w:r w:rsidRPr="00036919">
        <w:rPr>
          <w:rFonts w:asciiTheme="majorEastAsia" w:eastAsiaTheme="majorEastAsia" w:hAnsiTheme="majorEastAsia" w:cs="ＭＳ Ｐゴシック" w:hint="eastAsia"/>
          <w:b/>
          <w:bCs/>
          <w:kern w:val="0"/>
          <w:sz w:val="22"/>
          <w:szCs w:val="28"/>
        </w:rPr>
        <w:t>養成する人材像</w:t>
      </w:r>
    </w:p>
    <w:p w14:paraId="750AC248" w14:textId="1D208FA3" w:rsidR="00ED6BE1" w:rsidRPr="00DA613D" w:rsidRDefault="00ED6BE1" w:rsidP="008F2805">
      <w:pPr>
        <w:widowControl/>
        <w:rPr>
          <w:rFonts w:ascii="Century" w:eastAsia="ＭＳ 明朝" w:hAnsi="Century" w:cs="ＭＳ Ｐゴシック"/>
          <w:color w:val="FF0000"/>
          <w:kern w:val="0"/>
          <w:sz w:val="22"/>
          <w:szCs w:val="18"/>
        </w:rPr>
      </w:pPr>
      <w:r w:rsidRPr="00ED6BE1">
        <w:rPr>
          <w:rFonts w:ascii="Century" w:eastAsia="ＭＳ 明朝" w:hAnsi="Century" w:cs="ＭＳ Ｐゴシック" w:hint="eastAsia"/>
          <w:kern w:val="0"/>
          <w:sz w:val="22"/>
          <w:szCs w:val="18"/>
        </w:rPr>
        <w:t xml:space="preserve">　</w:t>
      </w:r>
      <w:r w:rsidRPr="00ED6BE1">
        <w:rPr>
          <w:rFonts w:ascii="Century" w:eastAsia="ＭＳ 明朝" w:hAnsi="Century" w:cs="ＭＳ Ｐゴシック"/>
          <w:kern w:val="0"/>
          <w:sz w:val="22"/>
          <w:szCs w:val="18"/>
        </w:rPr>
        <w:t>履修生には</w:t>
      </w:r>
      <w:r w:rsidRPr="00ED6BE1">
        <w:rPr>
          <w:rFonts w:asciiTheme="majorEastAsia" w:eastAsiaTheme="majorEastAsia" w:hAnsiTheme="majorEastAsia" w:cs="ＭＳ Ｐゴシック" w:hint="eastAsia"/>
          <w:kern w:val="0"/>
          <w:sz w:val="22"/>
          <w:szCs w:val="18"/>
        </w:rPr>
        <w:t>超学際協働力</w:t>
      </w:r>
      <w:r w:rsidRPr="00ED6BE1">
        <w:rPr>
          <w:rFonts w:asciiTheme="majorEastAsia" w:eastAsiaTheme="majorEastAsia" w:hAnsiTheme="majorEastAsia" w:cs="ＭＳ Ｐゴシック"/>
          <w:kern w:val="0"/>
          <w:sz w:val="22"/>
          <w:szCs w:val="18"/>
        </w:rPr>
        <w:t>を構成する5</w:t>
      </w:r>
      <w:r w:rsidRPr="00ED6BE1">
        <w:rPr>
          <w:rFonts w:asciiTheme="majorEastAsia" w:eastAsiaTheme="majorEastAsia" w:hAnsiTheme="majorEastAsia" w:cs="ＭＳ Ｐゴシック" w:hint="eastAsia"/>
          <w:kern w:val="0"/>
          <w:sz w:val="22"/>
          <w:szCs w:val="18"/>
        </w:rPr>
        <w:t>つの力</w:t>
      </w:r>
      <w:r w:rsidRPr="00ED6BE1">
        <w:rPr>
          <w:rFonts w:ascii="Century" w:eastAsia="ＭＳ 明朝" w:hAnsi="Century" w:cs="ＭＳ Ｐゴシック"/>
          <w:kern w:val="0"/>
          <w:sz w:val="22"/>
          <w:szCs w:val="18"/>
        </w:rPr>
        <w:t>を求め</w:t>
      </w:r>
      <w:r>
        <w:rPr>
          <w:rFonts w:ascii="Century" w:eastAsia="ＭＳ 明朝" w:hAnsi="Century" w:cs="ＭＳ Ｐゴシック" w:hint="eastAsia"/>
          <w:kern w:val="0"/>
          <w:sz w:val="22"/>
          <w:szCs w:val="18"/>
        </w:rPr>
        <w:t>ます</w:t>
      </w:r>
      <w:r w:rsidRPr="00ED6BE1">
        <w:rPr>
          <w:rFonts w:ascii="Century" w:eastAsia="ＭＳ 明朝" w:hAnsi="Century" w:cs="ＭＳ Ｐゴシック"/>
          <w:kern w:val="0"/>
          <w:sz w:val="22"/>
          <w:szCs w:val="18"/>
        </w:rPr>
        <w:t>。具体的には、自身の分野における</w:t>
      </w:r>
      <w:r w:rsidRPr="00ED6BE1">
        <w:rPr>
          <w:rFonts w:asciiTheme="majorEastAsia" w:eastAsiaTheme="majorEastAsia" w:hAnsiTheme="majorEastAsia" w:cs="ＭＳ Ｐゴシック" w:hint="eastAsia"/>
          <w:kern w:val="0"/>
          <w:sz w:val="22"/>
          <w:szCs w:val="18"/>
        </w:rPr>
        <w:t>専門研究力</w:t>
      </w:r>
      <w:r w:rsidRPr="00ED6BE1">
        <w:rPr>
          <w:rFonts w:ascii="Century" w:eastAsia="ＭＳ 明朝" w:hAnsi="Century" w:cs="ＭＳ Ｐゴシック"/>
          <w:kern w:val="0"/>
          <w:sz w:val="22"/>
          <w:szCs w:val="18"/>
        </w:rPr>
        <w:t>、価値を社会システムに昇華させるために必要な</w:t>
      </w:r>
      <w:r w:rsidRPr="00DA613D">
        <w:rPr>
          <w:rFonts w:asciiTheme="majorEastAsia" w:eastAsiaTheme="majorEastAsia" w:hAnsiTheme="majorEastAsia" w:cs="ＭＳ Ｐゴシック" w:hint="eastAsia"/>
          <w:kern w:val="0"/>
          <w:sz w:val="22"/>
          <w:szCs w:val="18"/>
        </w:rPr>
        <w:t>俯瞰・課題発見力</w:t>
      </w:r>
      <w:r w:rsidRPr="00ED6BE1">
        <w:rPr>
          <w:rFonts w:ascii="Century" w:eastAsia="ＭＳ 明朝" w:hAnsi="Century" w:cs="ＭＳ Ｐゴシック"/>
          <w:kern w:val="0"/>
          <w:sz w:val="22"/>
          <w:szCs w:val="18"/>
        </w:rPr>
        <w:t>、異分野専門家間でコミュニケーションを通じて価値を創造する</w:t>
      </w:r>
      <w:r w:rsidRPr="00DA613D">
        <w:rPr>
          <w:rFonts w:asciiTheme="majorEastAsia" w:eastAsiaTheme="majorEastAsia" w:hAnsiTheme="majorEastAsia" w:cs="ＭＳ Ｐゴシック" w:hint="eastAsia"/>
          <w:kern w:val="0"/>
          <w:sz w:val="22"/>
          <w:szCs w:val="18"/>
        </w:rPr>
        <w:t>価値共創力</w:t>
      </w:r>
      <w:r w:rsidRPr="00ED6BE1">
        <w:rPr>
          <w:rFonts w:ascii="Century" w:eastAsia="ＭＳ 明朝" w:hAnsi="Century" w:cs="ＭＳ Ｐゴシック"/>
          <w:kern w:val="0"/>
          <w:sz w:val="22"/>
          <w:szCs w:val="18"/>
        </w:rPr>
        <w:t>、果敢に社会実装を行い困難を乗り越える</w:t>
      </w:r>
      <w:r w:rsidRPr="00DA613D">
        <w:rPr>
          <w:rFonts w:asciiTheme="majorEastAsia" w:eastAsiaTheme="majorEastAsia" w:hAnsiTheme="majorEastAsia" w:cs="ＭＳ Ｐゴシック" w:hint="eastAsia"/>
          <w:kern w:val="0"/>
          <w:sz w:val="22"/>
          <w:szCs w:val="18"/>
        </w:rPr>
        <w:t>挑戦・回復力</w:t>
      </w:r>
      <w:r w:rsidRPr="00ED6BE1">
        <w:rPr>
          <w:rFonts w:ascii="Century" w:eastAsia="ＭＳ 明朝" w:hAnsi="Century" w:cs="ＭＳ Ｐゴシック"/>
          <w:kern w:val="0"/>
          <w:sz w:val="22"/>
          <w:szCs w:val="18"/>
        </w:rPr>
        <w:t>、そして国際社会で活躍できる</w:t>
      </w:r>
      <w:r w:rsidRPr="00DA613D">
        <w:rPr>
          <w:rFonts w:asciiTheme="majorEastAsia" w:eastAsiaTheme="majorEastAsia" w:hAnsiTheme="majorEastAsia" w:cs="ＭＳ Ｐゴシック" w:hint="eastAsia"/>
          <w:kern w:val="0"/>
          <w:sz w:val="22"/>
          <w:szCs w:val="18"/>
        </w:rPr>
        <w:t>国</w:t>
      </w:r>
      <w:r w:rsidRPr="00036919">
        <w:rPr>
          <w:rFonts w:asciiTheme="majorEastAsia" w:eastAsiaTheme="majorEastAsia" w:hAnsiTheme="majorEastAsia" w:cs="ＭＳ Ｐゴシック" w:hint="eastAsia"/>
          <w:color w:val="000000" w:themeColor="text1"/>
          <w:kern w:val="0"/>
          <w:sz w:val="22"/>
          <w:szCs w:val="18"/>
        </w:rPr>
        <w:t>際性</w:t>
      </w:r>
      <w:r w:rsidRPr="00036919">
        <w:rPr>
          <w:rFonts w:ascii="Century" w:eastAsia="ＭＳ 明朝" w:hAnsi="Century" w:cs="ＭＳ Ｐゴシック"/>
          <w:color w:val="000000" w:themeColor="text1"/>
          <w:kern w:val="0"/>
          <w:sz w:val="22"/>
          <w:szCs w:val="18"/>
        </w:rPr>
        <w:t>で</w:t>
      </w:r>
      <w:r w:rsidRPr="00036919">
        <w:rPr>
          <w:rFonts w:ascii="Century" w:eastAsia="ＭＳ 明朝" w:hAnsi="Century" w:cs="ＭＳ Ｐゴシック" w:hint="eastAsia"/>
          <w:color w:val="000000" w:themeColor="text1"/>
          <w:kern w:val="0"/>
          <w:sz w:val="22"/>
          <w:szCs w:val="18"/>
        </w:rPr>
        <w:t>す。</w:t>
      </w:r>
      <w:r w:rsidRPr="00036919">
        <w:rPr>
          <w:rFonts w:ascii="Century" w:eastAsia="ＭＳ 明朝" w:hAnsi="Century" w:cs="ＭＳ Ｐゴシック"/>
          <w:color w:val="000000" w:themeColor="text1"/>
          <w:kern w:val="0"/>
          <w:sz w:val="22"/>
          <w:szCs w:val="18"/>
        </w:rPr>
        <w:t>本プログラムを修了した</w:t>
      </w:r>
      <w:r w:rsidRPr="00036919">
        <w:rPr>
          <w:rFonts w:asciiTheme="majorEastAsia" w:eastAsiaTheme="majorEastAsia" w:hAnsiTheme="majorEastAsia" w:cs="ＭＳ Ｐゴシック"/>
          <w:color w:val="000000" w:themeColor="text1"/>
          <w:kern w:val="0"/>
          <w:sz w:val="22"/>
          <w:szCs w:val="18"/>
        </w:rPr>
        <w:t>超学際移動イノベーション人材</w:t>
      </w:r>
      <w:r w:rsidRPr="00036919">
        <w:rPr>
          <w:rFonts w:ascii="Century" w:eastAsia="ＭＳ 明朝" w:hAnsi="Century" w:cs="ＭＳ Ｐゴシック"/>
          <w:color w:val="000000" w:themeColor="text1"/>
          <w:kern w:val="0"/>
          <w:sz w:val="22"/>
          <w:szCs w:val="18"/>
        </w:rPr>
        <w:t>は、社会の広範な分野において、ライフスタイル革命</w:t>
      </w:r>
      <w:r w:rsidR="00DA613D" w:rsidRPr="00036919">
        <w:rPr>
          <w:rFonts w:ascii="Century" w:eastAsia="ＭＳ 明朝" w:hAnsi="Century" w:cs="ＭＳ Ｐゴシック" w:hint="eastAsia"/>
          <w:color w:val="000000" w:themeColor="text1"/>
          <w:kern w:val="0"/>
          <w:sz w:val="22"/>
          <w:szCs w:val="18"/>
        </w:rPr>
        <w:t>を牽引する</w:t>
      </w:r>
      <w:r w:rsidRPr="00036919">
        <w:rPr>
          <w:rFonts w:ascii="Century" w:eastAsia="ＭＳ 明朝" w:hAnsi="Century" w:cs="ＭＳ Ｐゴシック"/>
          <w:color w:val="000000" w:themeColor="text1"/>
          <w:kern w:val="0"/>
          <w:sz w:val="22"/>
          <w:szCs w:val="18"/>
        </w:rPr>
        <w:t>研究者・技術者・起業家・事業家・行政官などの職業で活躍が期待</w:t>
      </w:r>
      <w:r w:rsidR="00DA613D" w:rsidRPr="00036919">
        <w:rPr>
          <w:rFonts w:ascii="Century" w:eastAsia="ＭＳ 明朝" w:hAnsi="Century" w:cs="ＭＳ Ｐゴシック" w:hint="eastAsia"/>
          <w:color w:val="000000" w:themeColor="text1"/>
          <w:kern w:val="0"/>
          <w:sz w:val="22"/>
          <w:szCs w:val="18"/>
        </w:rPr>
        <w:t>されます</w:t>
      </w:r>
      <w:r w:rsidRPr="00036919">
        <w:rPr>
          <w:rFonts w:ascii="Century" w:eastAsia="ＭＳ 明朝" w:hAnsi="Century" w:cs="ＭＳ Ｐゴシック"/>
          <w:color w:val="000000" w:themeColor="text1"/>
          <w:kern w:val="0"/>
          <w:sz w:val="22"/>
          <w:szCs w:val="18"/>
        </w:rPr>
        <w:t>。</w:t>
      </w:r>
    </w:p>
    <w:p w14:paraId="08B5842E" w14:textId="77777777" w:rsidR="000C51BD" w:rsidRPr="000A5391" w:rsidRDefault="000C51BD" w:rsidP="000C51BD">
      <w:pPr>
        <w:widowControl/>
        <w:rPr>
          <w:rFonts w:ascii="Century" w:eastAsia="ＭＳ 明朝" w:hAnsi="Century" w:cs="ＭＳ Ｐゴシック"/>
          <w:kern w:val="0"/>
          <w:sz w:val="22"/>
          <w:szCs w:val="18"/>
        </w:rPr>
      </w:pPr>
    </w:p>
    <w:p w14:paraId="369C7C27" w14:textId="1AF95DE5" w:rsidR="000C51BD" w:rsidRPr="000A5391" w:rsidRDefault="000C51BD" w:rsidP="000C51BD">
      <w:pPr>
        <w:widowControl/>
        <w:spacing w:afterLines="25" w:after="90"/>
        <w:rPr>
          <w:rFonts w:asciiTheme="majorEastAsia" w:eastAsiaTheme="majorEastAsia" w:hAnsiTheme="majorEastAsia" w:cs="ＭＳ Ｐゴシック"/>
          <w:b/>
          <w:bCs/>
          <w:kern w:val="0"/>
          <w:sz w:val="22"/>
          <w:szCs w:val="28"/>
        </w:rPr>
      </w:pPr>
      <w:r>
        <w:rPr>
          <w:rFonts w:asciiTheme="majorEastAsia" w:eastAsiaTheme="majorEastAsia" w:hAnsiTheme="majorEastAsia" w:cs="ＭＳ Ｐゴシック" w:hint="eastAsia"/>
          <w:b/>
          <w:bCs/>
          <w:kern w:val="0"/>
          <w:sz w:val="22"/>
          <w:szCs w:val="28"/>
        </w:rPr>
        <w:t>カリキュラムポリシー</w:t>
      </w:r>
    </w:p>
    <w:p w14:paraId="271B7CE6" w14:textId="0DED6FFC" w:rsidR="00CB2254" w:rsidRPr="00234BA6" w:rsidRDefault="00234BA6" w:rsidP="00234BA6">
      <w:pPr>
        <w:widowControl/>
        <w:rPr>
          <w:rFonts w:ascii="Century" w:eastAsia="ＭＳ 明朝" w:hAnsi="Century" w:cs="ＭＳ Ｐゴシック"/>
          <w:kern w:val="0"/>
          <w:sz w:val="22"/>
          <w:szCs w:val="18"/>
        </w:rPr>
      </w:pPr>
      <w:r>
        <w:rPr>
          <w:rFonts w:ascii="Century" w:eastAsia="ＭＳ 明朝" w:hAnsi="Century" w:cs="ＭＳ Ｐゴシック" w:hint="eastAsia"/>
          <w:noProof/>
          <w:color w:val="FF0000"/>
          <w:kern w:val="0"/>
          <w:sz w:val="22"/>
          <w:szCs w:val="18"/>
        </w:rPr>
        <w:drawing>
          <wp:anchor distT="0" distB="0" distL="114300" distR="114300" simplePos="0" relativeHeight="251658240" behindDoc="0" locked="0" layoutInCell="1" allowOverlap="1" wp14:anchorId="19D0D805" wp14:editId="3372EBD9">
            <wp:simplePos x="0" y="0"/>
            <wp:positionH relativeFrom="column">
              <wp:posOffset>1376680</wp:posOffset>
            </wp:positionH>
            <wp:positionV relativeFrom="paragraph">
              <wp:posOffset>576374</wp:posOffset>
            </wp:positionV>
            <wp:extent cx="3001818" cy="1879600"/>
            <wp:effectExtent l="0" t="0" r="8255" b="6350"/>
            <wp:wrapNone/>
            <wp:docPr id="4" name="図 4" descr="部屋, 本,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部屋, 本, 座る が含まれている画像&#10;&#10;自動的に生成された説明"/>
                    <pic:cNvPicPr/>
                  </pic:nvPicPr>
                  <pic:blipFill rotWithShape="1">
                    <a:blip r:embed="rId14" cstate="print">
                      <a:extLst>
                        <a:ext uri="{28A0092B-C50C-407E-A947-70E740481C1C}">
                          <a14:useLocalDpi xmlns:a14="http://schemas.microsoft.com/office/drawing/2010/main" val="0"/>
                        </a:ext>
                      </a:extLst>
                    </a:blip>
                    <a:srcRect l="3215" t="2927"/>
                    <a:stretch/>
                  </pic:blipFill>
                  <pic:spPr bwMode="auto">
                    <a:xfrm>
                      <a:off x="0" y="0"/>
                      <a:ext cx="3001818" cy="187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51BD">
        <w:rPr>
          <w:rFonts w:ascii="Century" w:eastAsia="ＭＳ 明朝" w:hAnsi="Century" w:cs="ＭＳ Ｐゴシック"/>
          <w:kern w:val="0"/>
          <w:sz w:val="22"/>
        </w:rPr>
        <w:t xml:space="preserve">　</w:t>
      </w:r>
      <w:r w:rsidR="000C51BD" w:rsidRPr="00A72993">
        <w:rPr>
          <w:rFonts w:ascii="Century" w:eastAsia="ＭＳ 明朝" w:hAnsi="Century" w:cs="ＭＳ Ｐゴシック"/>
          <w:kern w:val="0"/>
          <w:sz w:val="22"/>
        </w:rPr>
        <w:t>本プログラ</w:t>
      </w:r>
      <w:r w:rsidR="000C51BD">
        <w:rPr>
          <w:rFonts w:ascii="Century" w:eastAsia="ＭＳ 明朝" w:hAnsi="Century" w:cs="ＭＳ Ｐゴシック"/>
          <w:kern w:val="0"/>
          <w:sz w:val="22"/>
        </w:rPr>
        <w:t>ム</w:t>
      </w:r>
      <w:r w:rsidR="000C51BD" w:rsidRPr="007C1D27">
        <w:rPr>
          <w:rFonts w:ascii="Century" w:eastAsia="ＭＳ 明朝" w:hAnsi="Century" w:cs="ＭＳ Ｐゴシック"/>
          <w:kern w:val="0"/>
          <w:sz w:val="22"/>
        </w:rPr>
        <w:t>では、超学際移動イノベーション人材を養成するために必要な知識と実践を学び、専門研究力を涵養する</w:t>
      </w:r>
      <w:r w:rsidR="000C51BD">
        <w:rPr>
          <w:rFonts w:ascii="Century" w:eastAsia="ＭＳ 明朝" w:hAnsi="Century" w:cs="ＭＳ Ｐゴシック"/>
          <w:kern w:val="0"/>
          <w:sz w:val="22"/>
        </w:rPr>
        <w:t>3</w:t>
      </w:r>
      <w:r w:rsidR="000C51BD" w:rsidRPr="007C1D27">
        <w:rPr>
          <w:rFonts w:ascii="Century" w:eastAsia="ＭＳ 明朝" w:hAnsi="Century" w:cs="ＭＳ Ｐゴシック"/>
          <w:kern w:val="0"/>
          <w:sz w:val="22"/>
        </w:rPr>
        <w:t>階層（知識・実践・博士研究）のカリキュラム</w:t>
      </w:r>
      <w:r w:rsidR="000C51BD">
        <w:rPr>
          <w:rFonts w:ascii="Century" w:eastAsia="ＭＳ 明朝" w:hAnsi="Century" w:cs="ＭＳ Ｐゴシック"/>
          <w:kern w:val="0"/>
          <w:sz w:val="22"/>
        </w:rPr>
        <w:t>が構成されています。</w:t>
      </w:r>
    </w:p>
    <w:p w14:paraId="09C9BCDF" w14:textId="331A2AEC" w:rsidR="004E1289" w:rsidRDefault="004E1289" w:rsidP="00CB2254">
      <w:pPr>
        <w:widowControl/>
        <w:jc w:val="left"/>
        <w:rPr>
          <w:rFonts w:ascii="Century" w:eastAsia="ＭＳ 明朝" w:hAnsi="Century" w:cs="ＭＳ Ｐゴシック"/>
          <w:color w:val="FF0000"/>
          <w:kern w:val="0"/>
          <w:sz w:val="22"/>
          <w:szCs w:val="18"/>
        </w:rPr>
      </w:pPr>
    </w:p>
    <w:p w14:paraId="378AA350" w14:textId="5CA81611" w:rsidR="004E1289" w:rsidRDefault="004E1289" w:rsidP="00CB2254">
      <w:pPr>
        <w:widowControl/>
        <w:jc w:val="left"/>
        <w:rPr>
          <w:rFonts w:ascii="Century" w:eastAsia="ＭＳ 明朝" w:hAnsi="Century" w:cs="ＭＳ Ｐゴシック"/>
          <w:color w:val="FF0000"/>
          <w:kern w:val="0"/>
          <w:sz w:val="22"/>
          <w:szCs w:val="18"/>
        </w:rPr>
      </w:pPr>
    </w:p>
    <w:p w14:paraId="37637A7E" w14:textId="7E5F1853" w:rsidR="004E1289" w:rsidRDefault="004E1289" w:rsidP="00CB2254">
      <w:pPr>
        <w:widowControl/>
        <w:jc w:val="left"/>
        <w:rPr>
          <w:rFonts w:ascii="Century" w:eastAsia="ＭＳ 明朝" w:hAnsi="Century" w:cs="ＭＳ Ｐゴシック"/>
          <w:color w:val="FF0000"/>
          <w:kern w:val="0"/>
          <w:sz w:val="22"/>
          <w:szCs w:val="18"/>
        </w:rPr>
      </w:pPr>
    </w:p>
    <w:p w14:paraId="21351F37" w14:textId="0DFB4C96" w:rsidR="004E1289" w:rsidRDefault="004E1289" w:rsidP="00CB2254">
      <w:pPr>
        <w:widowControl/>
        <w:jc w:val="left"/>
        <w:rPr>
          <w:rFonts w:ascii="Century" w:eastAsia="ＭＳ 明朝" w:hAnsi="Century" w:cs="ＭＳ Ｐゴシック"/>
          <w:color w:val="FF0000"/>
          <w:kern w:val="0"/>
          <w:sz w:val="22"/>
          <w:szCs w:val="18"/>
        </w:rPr>
      </w:pPr>
    </w:p>
    <w:p w14:paraId="7CB5D488" w14:textId="465CA379" w:rsidR="004E1289" w:rsidRDefault="004E1289" w:rsidP="00CB2254">
      <w:pPr>
        <w:widowControl/>
        <w:jc w:val="left"/>
        <w:rPr>
          <w:rFonts w:ascii="Century" w:eastAsia="ＭＳ 明朝" w:hAnsi="Century" w:cs="ＭＳ Ｐゴシック"/>
          <w:color w:val="FF0000"/>
          <w:kern w:val="0"/>
          <w:sz w:val="22"/>
          <w:szCs w:val="18"/>
        </w:rPr>
      </w:pPr>
    </w:p>
    <w:p w14:paraId="3B7C8B40" w14:textId="50A962FF" w:rsidR="004E1289" w:rsidRDefault="004E1289" w:rsidP="00CB2254">
      <w:pPr>
        <w:widowControl/>
        <w:jc w:val="left"/>
        <w:rPr>
          <w:rFonts w:ascii="Century" w:eastAsia="ＭＳ 明朝" w:hAnsi="Century" w:cs="ＭＳ Ｐゴシック"/>
          <w:color w:val="FF0000"/>
          <w:kern w:val="0"/>
          <w:sz w:val="22"/>
          <w:szCs w:val="18"/>
        </w:rPr>
      </w:pPr>
    </w:p>
    <w:p w14:paraId="0D47C1DB" w14:textId="77777777" w:rsidR="00136551" w:rsidRDefault="00136551" w:rsidP="00CB2254">
      <w:pPr>
        <w:widowControl/>
        <w:jc w:val="left"/>
        <w:rPr>
          <w:rFonts w:ascii="Century" w:eastAsia="ＭＳ 明朝" w:hAnsi="Century" w:cs="ＭＳ Ｐゴシック"/>
          <w:color w:val="FF0000"/>
          <w:kern w:val="0"/>
          <w:sz w:val="22"/>
          <w:szCs w:val="18"/>
        </w:rPr>
      </w:pPr>
    </w:p>
    <w:p w14:paraId="24DE0316" w14:textId="15E73991" w:rsidR="004E1289" w:rsidRDefault="004E1289" w:rsidP="00CB2254">
      <w:pPr>
        <w:widowControl/>
        <w:jc w:val="left"/>
        <w:rPr>
          <w:rFonts w:ascii="Century" w:eastAsia="ＭＳ 明朝" w:hAnsi="Century" w:cs="ＭＳ Ｐゴシック"/>
          <w:color w:val="FF0000"/>
          <w:kern w:val="0"/>
          <w:sz w:val="22"/>
          <w:szCs w:val="18"/>
        </w:rPr>
      </w:pPr>
    </w:p>
    <w:p w14:paraId="6C93EE9C" w14:textId="08C12FDA" w:rsidR="004E1289" w:rsidRDefault="00234BA6" w:rsidP="00CB2254">
      <w:pPr>
        <w:widowControl/>
        <w:jc w:val="left"/>
        <w:rPr>
          <w:rFonts w:ascii="Century" w:eastAsia="ＭＳ 明朝" w:hAnsi="Century" w:cs="ＭＳ Ｐゴシック"/>
          <w:color w:val="FF0000"/>
          <w:kern w:val="0"/>
          <w:sz w:val="22"/>
          <w:szCs w:val="18"/>
        </w:rPr>
      </w:pPr>
      <w:r>
        <w:rPr>
          <w:rFonts w:ascii="Century" w:eastAsia="ＭＳ 明朝" w:hAnsi="Century" w:cs="ＭＳ Ｐゴシック"/>
          <w:noProof/>
          <w:color w:val="FF0000"/>
          <w:kern w:val="0"/>
          <w:sz w:val="22"/>
          <w:szCs w:val="18"/>
        </w:rPr>
        <w:drawing>
          <wp:anchor distT="0" distB="0" distL="114300" distR="114300" simplePos="0" relativeHeight="251658245" behindDoc="0" locked="0" layoutInCell="1" allowOverlap="1" wp14:anchorId="72C5304C" wp14:editId="0EBB408D">
            <wp:simplePos x="0" y="0"/>
            <wp:positionH relativeFrom="column">
              <wp:posOffset>-1905</wp:posOffset>
            </wp:positionH>
            <wp:positionV relativeFrom="paragraph">
              <wp:posOffset>84318</wp:posOffset>
            </wp:positionV>
            <wp:extent cx="5759450" cy="2887345"/>
            <wp:effectExtent l="0" t="0" r="0" b="8255"/>
            <wp:wrapNone/>
            <wp:docPr id="5" name="図 5"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2887345"/>
                    </a:xfrm>
                    <a:prstGeom prst="rect">
                      <a:avLst/>
                    </a:prstGeom>
                  </pic:spPr>
                </pic:pic>
              </a:graphicData>
            </a:graphic>
          </wp:anchor>
        </w:drawing>
      </w:r>
    </w:p>
    <w:p w14:paraId="64423AFC" w14:textId="67650F95" w:rsidR="004E1289" w:rsidRDefault="004E1289" w:rsidP="00CB2254">
      <w:pPr>
        <w:widowControl/>
        <w:jc w:val="left"/>
        <w:rPr>
          <w:rFonts w:ascii="Century" w:eastAsia="ＭＳ 明朝" w:hAnsi="Century" w:cs="ＭＳ Ｐゴシック"/>
          <w:color w:val="FF0000"/>
          <w:kern w:val="0"/>
          <w:sz w:val="22"/>
          <w:szCs w:val="18"/>
        </w:rPr>
      </w:pPr>
    </w:p>
    <w:p w14:paraId="66614650" w14:textId="518F3833" w:rsidR="004E1289" w:rsidRDefault="004E1289" w:rsidP="00CB2254">
      <w:pPr>
        <w:widowControl/>
        <w:jc w:val="left"/>
        <w:rPr>
          <w:rFonts w:ascii="Century" w:eastAsia="ＭＳ 明朝" w:hAnsi="Century" w:cs="ＭＳ Ｐゴシック"/>
          <w:color w:val="FF0000"/>
          <w:kern w:val="0"/>
          <w:sz w:val="22"/>
          <w:szCs w:val="18"/>
        </w:rPr>
      </w:pPr>
    </w:p>
    <w:p w14:paraId="146DF0E6" w14:textId="3BE091E1" w:rsidR="004E1289" w:rsidRDefault="004E1289" w:rsidP="00CB2254">
      <w:pPr>
        <w:widowControl/>
        <w:jc w:val="left"/>
        <w:rPr>
          <w:rFonts w:ascii="Century" w:eastAsia="ＭＳ 明朝" w:hAnsi="Century" w:cs="ＭＳ Ｐゴシック"/>
          <w:color w:val="FF0000"/>
          <w:kern w:val="0"/>
          <w:sz w:val="22"/>
          <w:szCs w:val="18"/>
        </w:rPr>
      </w:pPr>
    </w:p>
    <w:p w14:paraId="79DA699F" w14:textId="639CC6B2" w:rsidR="00234BA6" w:rsidRDefault="00234BA6" w:rsidP="00CB2254">
      <w:pPr>
        <w:widowControl/>
        <w:jc w:val="left"/>
        <w:rPr>
          <w:rFonts w:ascii="Century" w:eastAsia="ＭＳ 明朝" w:hAnsi="Century" w:cs="ＭＳ Ｐゴシック"/>
          <w:color w:val="FF0000"/>
          <w:kern w:val="0"/>
          <w:sz w:val="22"/>
          <w:szCs w:val="18"/>
        </w:rPr>
      </w:pPr>
    </w:p>
    <w:p w14:paraId="2EEC2FD3" w14:textId="5738CA92" w:rsidR="00234BA6" w:rsidRDefault="00234BA6" w:rsidP="00CB2254">
      <w:pPr>
        <w:widowControl/>
        <w:jc w:val="left"/>
        <w:rPr>
          <w:rFonts w:ascii="Century" w:eastAsia="ＭＳ 明朝" w:hAnsi="Century" w:cs="ＭＳ Ｐゴシック"/>
          <w:color w:val="FF0000"/>
          <w:kern w:val="0"/>
          <w:sz w:val="22"/>
          <w:szCs w:val="18"/>
        </w:rPr>
      </w:pPr>
    </w:p>
    <w:p w14:paraId="5A2FDE79" w14:textId="7150FBD7" w:rsidR="00234BA6" w:rsidRDefault="00234BA6" w:rsidP="00CB2254">
      <w:pPr>
        <w:widowControl/>
        <w:jc w:val="left"/>
        <w:rPr>
          <w:rFonts w:ascii="Century" w:eastAsia="ＭＳ 明朝" w:hAnsi="Century" w:cs="ＭＳ Ｐゴシック"/>
          <w:color w:val="FF0000"/>
          <w:kern w:val="0"/>
          <w:sz w:val="22"/>
          <w:szCs w:val="18"/>
        </w:rPr>
      </w:pPr>
    </w:p>
    <w:p w14:paraId="570A4234" w14:textId="07FB4CF8" w:rsidR="00234BA6" w:rsidRDefault="00234BA6" w:rsidP="00CB2254">
      <w:pPr>
        <w:widowControl/>
        <w:jc w:val="left"/>
        <w:rPr>
          <w:rFonts w:ascii="Century" w:eastAsia="ＭＳ 明朝" w:hAnsi="Century" w:cs="ＭＳ Ｐゴシック"/>
          <w:color w:val="FF0000"/>
          <w:kern w:val="0"/>
          <w:sz w:val="22"/>
          <w:szCs w:val="18"/>
        </w:rPr>
      </w:pPr>
    </w:p>
    <w:p w14:paraId="2AC5323A" w14:textId="217EA2E7" w:rsidR="00234BA6" w:rsidRDefault="00234BA6" w:rsidP="00CB2254">
      <w:pPr>
        <w:widowControl/>
        <w:jc w:val="left"/>
        <w:rPr>
          <w:rFonts w:ascii="Century" w:eastAsia="ＭＳ 明朝" w:hAnsi="Century" w:cs="ＭＳ Ｐゴシック"/>
          <w:color w:val="FF0000"/>
          <w:kern w:val="0"/>
          <w:sz w:val="22"/>
          <w:szCs w:val="18"/>
        </w:rPr>
      </w:pPr>
    </w:p>
    <w:p w14:paraId="1A90FF19" w14:textId="4778E12C" w:rsidR="00234BA6" w:rsidRDefault="00234BA6" w:rsidP="00CB2254">
      <w:pPr>
        <w:widowControl/>
        <w:jc w:val="left"/>
        <w:rPr>
          <w:rFonts w:ascii="Century" w:eastAsia="ＭＳ 明朝" w:hAnsi="Century" w:cs="ＭＳ Ｐゴシック"/>
          <w:color w:val="FF0000"/>
          <w:kern w:val="0"/>
          <w:sz w:val="22"/>
          <w:szCs w:val="18"/>
        </w:rPr>
      </w:pPr>
    </w:p>
    <w:p w14:paraId="0D533BE5" w14:textId="30E92BDE" w:rsidR="00234BA6" w:rsidRDefault="00234BA6" w:rsidP="00CB2254">
      <w:pPr>
        <w:widowControl/>
        <w:jc w:val="left"/>
        <w:rPr>
          <w:rFonts w:ascii="Century" w:eastAsia="ＭＳ 明朝" w:hAnsi="Century" w:cs="ＭＳ Ｐゴシック"/>
          <w:color w:val="FF0000"/>
          <w:kern w:val="0"/>
          <w:sz w:val="22"/>
          <w:szCs w:val="18"/>
        </w:rPr>
      </w:pPr>
    </w:p>
    <w:p w14:paraId="667E58FA" w14:textId="39D6C3B8" w:rsidR="00234BA6" w:rsidRDefault="00234BA6" w:rsidP="00CB2254">
      <w:pPr>
        <w:widowControl/>
        <w:jc w:val="left"/>
        <w:rPr>
          <w:rFonts w:ascii="Century" w:eastAsia="ＭＳ 明朝" w:hAnsi="Century" w:cs="ＭＳ Ｐゴシック"/>
          <w:color w:val="FF0000"/>
          <w:kern w:val="0"/>
          <w:sz w:val="22"/>
          <w:szCs w:val="18"/>
        </w:rPr>
      </w:pPr>
    </w:p>
    <w:p w14:paraId="3F61DB99" w14:textId="7082A221" w:rsidR="004E1289" w:rsidRDefault="004E1289" w:rsidP="00CB2254">
      <w:pPr>
        <w:widowControl/>
        <w:jc w:val="left"/>
        <w:rPr>
          <w:rFonts w:ascii="Century" w:eastAsia="ＭＳ 明朝" w:hAnsi="Century" w:cs="ＭＳ Ｐゴシック"/>
          <w:color w:val="FF0000"/>
          <w:kern w:val="0"/>
          <w:sz w:val="22"/>
          <w:szCs w:val="18"/>
        </w:rPr>
      </w:pPr>
    </w:p>
    <w:p w14:paraId="3368189F" w14:textId="3AD11E0F" w:rsidR="00CB2254" w:rsidRPr="00136551" w:rsidRDefault="00CB2254" w:rsidP="00136551">
      <w:pPr>
        <w:widowControl/>
        <w:spacing w:afterLines="25" w:after="90"/>
        <w:jc w:val="center"/>
        <w:rPr>
          <w:rFonts w:asciiTheme="majorEastAsia" w:eastAsiaTheme="majorEastAsia" w:hAnsiTheme="majorEastAsia" w:cs="ＭＳ Ｐゴシック"/>
          <w:b/>
          <w:bCs/>
          <w:kern w:val="0"/>
          <w:sz w:val="22"/>
          <w:szCs w:val="28"/>
        </w:rPr>
      </w:pPr>
      <w:r w:rsidRPr="00136551">
        <w:rPr>
          <w:rFonts w:asciiTheme="majorEastAsia" w:eastAsiaTheme="majorEastAsia" w:hAnsiTheme="majorEastAsia" w:cs="ＭＳ Ｐゴシック" w:hint="eastAsia"/>
          <w:b/>
          <w:bCs/>
          <w:kern w:val="0"/>
          <w:sz w:val="22"/>
          <w:szCs w:val="28"/>
        </w:rPr>
        <w:t>TMI知識基盤：縦糸・横糸型コースワーク</w:t>
      </w:r>
    </w:p>
    <w:p w14:paraId="421084B8" w14:textId="1610A758" w:rsidR="00CB2254" w:rsidRPr="000B4334" w:rsidRDefault="004E1289" w:rsidP="00CB2254">
      <w:pPr>
        <w:widowControl/>
        <w:rPr>
          <w:rFonts w:ascii="Century" w:eastAsia="ＭＳ 明朝" w:hAnsi="Century" w:cs="ＭＳ Ｐゴシック"/>
          <w:color w:val="000000" w:themeColor="text1"/>
          <w:kern w:val="0"/>
          <w:sz w:val="22"/>
          <w:szCs w:val="18"/>
        </w:rPr>
      </w:pPr>
      <w:r w:rsidRPr="000B4334">
        <w:rPr>
          <w:rFonts w:ascii="Century" w:eastAsia="ＭＳ 明朝" w:hAnsi="Century" w:cs="ＭＳ Ｐゴシック" w:hint="eastAsia"/>
          <w:color w:val="000000" w:themeColor="text1"/>
          <w:kern w:val="0"/>
          <w:sz w:val="22"/>
          <w:szCs w:val="18"/>
        </w:rPr>
        <w:lastRenderedPageBreak/>
        <w:t xml:space="preserve">　</w:t>
      </w:r>
      <w:r w:rsidR="00CB2254" w:rsidRPr="000B4334">
        <w:rPr>
          <w:rFonts w:ascii="Century" w:eastAsia="ＭＳ 明朝" w:hAnsi="Century" w:cs="ＭＳ Ｐゴシック" w:hint="eastAsia"/>
          <w:color w:val="000000" w:themeColor="text1"/>
          <w:kern w:val="0"/>
          <w:sz w:val="22"/>
          <w:szCs w:val="18"/>
        </w:rPr>
        <w:t>科目毎に超学際協働力の</w:t>
      </w:r>
      <w:r w:rsidR="00CB2254" w:rsidRPr="000B4334">
        <w:rPr>
          <w:rFonts w:ascii="Century" w:eastAsia="ＭＳ 明朝" w:hAnsi="Century" w:cs="ＭＳ Ｐゴシック" w:hint="eastAsia"/>
          <w:color w:val="000000" w:themeColor="text1"/>
          <w:kern w:val="0"/>
          <w:sz w:val="22"/>
          <w:szCs w:val="18"/>
        </w:rPr>
        <w:t>5</w:t>
      </w:r>
      <w:r w:rsidR="00CB2254" w:rsidRPr="000B4334">
        <w:rPr>
          <w:rFonts w:ascii="Century" w:eastAsia="ＭＳ 明朝" w:hAnsi="Century" w:cs="ＭＳ Ｐゴシック" w:hint="eastAsia"/>
          <w:color w:val="000000" w:themeColor="text1"/>
          <w:kern w:val="0"/>
          <w:sz w:val="22"/>
          <w:szCs w:val="18"/>
        </w:rPr>
        <w:t>つの力に対応するポイントを割り振り、修了条件として、選択した分野の専門研究力で</w:t>
      </w:r>
      <w:del w:id="1" w:author="Susumu Hara" w:date="2021-07-08T11:23:00Z">
        <w:r w:rsidR="00CB2254" w:rsidRPr="000B4334" w:rsidDel="00BF756E">
          <w:rPr>
            <w:rFonts w:ascii="Century" w:eastAsia="ＭＳ 明朝" w:hAnsi="Century" w:cs="ＭＳ Ｐゴシック" w:hint="eastAsia"/>
            <w:color w:val="000000" w:themeColor="text1"/>
            <w:kern w:val="0"/>
            <w:sz w:val="22"/>
            <w:szCs w:val="18"/>
          </w:rPr>
          <w:delText>60</w:delText>
        </w:r>
      </w:del>
      <w:ins w:id="2" w:author="Susumu Hara" w:date="2021-07-08T11:23:00Z">
        <w:r w:rsidR="00BF756E">
          <w:rPr>
            <w:rFonts w:ascii="Century" w:eastAsia="ＭＳ 明朝" w:hAnsi="Century" w:cs="ＭＳ Ｐゴシック"/>
            <w:color w:val="000000" w:themeColor="text1"/>
            <w:kern w:val="0"/>
            <w:sz w:val="22"/>
            <w:szCs w:val="18"/>
          </w:rPr>
          <w:t>18</w:t>
        </w:r>
        <w:r w:rsidR="00BF756E" w:rsidRPr="000B4334">
          <w:rPr>
            <w:rFonts w:ascii="Century" w:eastAsia="ＭＳ 明朝" w:hAnsi="Century" w:cs="ＭＳ Ｐゴシック" w:hint="eastAsia"/>
            <w:color w:val="000000" w:themeColor="text1"/>
            <w:kern w:val="0"/>
            <w:sz w:val="22"/>
            <w:szCs w:val="18"/>
          </w:rPr>
          <w:t>0</w:t>
        </w:r>
      </w:ins>
      <w:r w:rsidR="00CB2254" w:rsidRPr="000B4334">
        <w:rPr>
          <w:rFonts w:ascii="Century" w:eastAsia="ＭＳ 明朝" w:hAnsi="Century" w:cs="ＭＳ Ｐゴシック" w:hint="eastAsia"/>
          <w:color w:val="000000" w:themeColor="text1"/>
          <w:kern w:val="0"/>
          <w:sz w:val="22"/>
          <w:szCs w:val="18"/>
        </w:rPr>
        <w:t>ポイント、他の項目では各</w:t>
      </w:r>
      <w:del w:id="3" w:author="Susumu Hara" w:date="2021-07-08T11:23:00Z">
        <w:r w:rsidR="00CB2254" w:rsidRPr="000B4334" w:rsidDel="00BF756E">
          <w:rPr>
            <w:rFonts w:ascii="Century" w:eastAsia="ＭＳ 明朝" w:hAnsi="Century" w:cs="ＭＳ Ｐゴシック" w:hint="eastAsia"/>
            <w:color w:val="000000" w:themeColor="text1"/>
            <w:kern w:val="0"/>
            <w:sz w:val="22"/>
            <w:szCs w:val="18"/>
          </w:rPr>
          <w:delText>20</w:delText>
        </w:r>
      </w:del>
      <w:ins w:id="4" w:author="Susumu Hara" w:date="2021-07-08T11:23:00Z">
        <w:r w:rsidR="00BF756E">
          <w:rPr>
            <w:rFonts w:ascii="Century" w:eastAsia="ＭＳ 明朝" w:hAnsi="Century" w:cs="ＭＳ Ｐゴシック"/>
            <w:color w:val="000000" w:themeColor="text1"/>
            <w:kern w:val="0"/>
            <w:sz w:val="22"/>
            <w:szCs w:val="18"/>
          </w:rPr>
          <w:t>6</w:t>
        </w:r>
        <w:r w:rsidR="00BF756E" w:rsidRPr="000B4334">
          <w:rPr>
            <w:rFonts w:ascii="Century" w:eastAsia="ＭＳ 明朝" w:hAnsi="Century" w:cs="ＭＳ Ｐゴシック" w:hint="eastAsia"/>
            <w:color w:val="000000" w:themeColor="text1"/>
            <w:kern w:val="0"/>
            <w:sz w:val="22"/>
            <w:szCs w:val="18"/>
          </w:rPr>
          <w:t>0</w:t>
        </w:r>
      </w:ins>
      <w:r w:rsidR="00CB2254" w:rsidRPr="000B4334">
        <w:rPr>
          <w:rFonts w:ascii="Century" w:eastAsia="ＭＳ 明朝" w:hAnsi="Century" w:cs="ＭＳ Ｐゴシック" w:hint="eastAsia"/>
          <w:color w:val="000000" w:themeColor="text1"/>
          <w:kern w:val="0"/>
          <w:sz w:val="22"/>
          <w:szCs w:val="18"/>
        </w:rPr>
        <w:t>ポイント以上を必須とします。</w:t>
      </w:r>
    </w:p>
    <w:p w14:paraId="559FC5F1" w14:textId="77777777" w:rsidR="004E1289" w:rsidRDefault="004E1289" w:rsidP="00CB2254">
      <w:pPr>
        <w:widowControl/>
        <w:rPr>
          <w:rFonts w:ascii="Century" w:eastAsia="ＭＳ 明朝" w:hAnsi="Century" w:cs="ＭＳ Ｐゴシック"/>
          <w:color w:val="595959" w:themeColor="text1" w:themeTint="A6"/>
          <w:kern w:val="0"/>
          <w:sz w:val="22"/>
          <w:szCs w:val="18"/>
        </w:rPr>
      </w:pPr>
    </w:p>
    <w:p w14:paraId="3255FD75" w14:textId="2242E853" w:rsidR="00BF756E" w:rsidRPr="00136551" w:rsidRDefault="00BF756E" w:rsidP="00BF756E">
      <w:pPr>
        <w:widowControl/>
        <w:spacing w:afterLines="25" w:after="90"/>
        <w:jc w:val="center"/>
        <w:rPr>
          <w:ins w:id="5" w:author="Susumu Hara" w:date="2021-07-08T11:19:00Z"/>
          <w:rFonts w:asciiTheme="majorEastAsia" w:eastAsiaTheme="majorEastAsia" w:hAnsiTheme="majorEastAsia" w:cs="ＭＳ Ｐゴシック"/>
          <w:b/>
          <w:bCs/>
          <w:kern w:val="0"/>
          <w:sz w:val="22"/>
          <w:szCs w:val="28"/>
        </w:rPr>
      </w:pPr>
      <w:ins w:id="6" w:author="Susumu Hara" w:date="2021-07-08T11:19:00Z">
        <w:r w:rsidRPr="00136551">
          <w:rPr>
            <w:rFonts w:asciiTheme="majorEastAsia" w:eastAsiaTheme="majorEastAsia" w:hAnsiTheme="majorEastAsia" w:cs="ＭＳ Ｐゴシック" w:hint="eastAsia"/>
            <w:b/>
            <w:bCs/>
            <w:kern w:val="0"/>
            <w:sz w:val="22"/>
            <w:szCs w:val="28"/>
          </w:rPr>
          <w:t>TMI</w:t>
        </w:r>
        <w:r>
          <w:rPr>
            <w:rFonts w:asciiTheme="majorEastAsia" w:eastAsiaTheme="majorEastAsia" w:hAnsiTheme="majorEastAsia" w:cs="ＭＳ Ｐゴシック" w:hint="eastAsia"/>
            <w:b/>
            <w:bCs/>
            <w:kern w:val="0"/>
            <w:sz w:val="22"/>
            <w:szCs w:val="28"/>
          </w:rPr>
          <w:t>カリキュラム全体像</w:t>
        </w:r>
      </w:ins>
    </w:p>
    <w:p w14:paraId="379ECF66" w14:textId="134B9C87" w:rsidR="00CB2254" w:rsidRPr="00CB2254" w:rsidRDefault="00BF756E" w:rsidP="00BF756E">
      <w:pPr>
        <w:widowControl/>
        <w:rPr>
          <w:rFonts w:ascii="Century" w:eastAsia="ＭＳ 明朝" w:hAnsi="Century" w:cs="ＭＳ Ｐゴシック"/>
          <w:color w:val="595959" w:themeColor="text1" w:themeTint="A6"/>
          <w:kern w:val="0"/>
          <w:sz w:val="22"/>
          <w:szCs w:val="18"/>
        </w:rPr>
        <w:pPrChange w:id="7" w:author="Susumu Hara" w:date="2021-07-08T11:18:00Z">
          <w:pPr>
            <w:widowControl/>
            <w:jc w:val="right"/>
          </w:pPr>
        </w:pPrChange>
      </w:pPr>
      <w:ins w:id="8" w:author="Susumu Hara" w:date="2021-07-08T11:20:00Z">
        <w:r>
          <w:rPr>
            <w:rFonts w:ascii="Century" w:eastAsia="ＭＳ 明朝" w:hAnsi="Century" w:cs="ＭＳ Ｐゴシック" w:hint="eastAsia"/>
            <w:noProof/>
            <w:color w:val="000000" w:themeColor="text1"/>
            <w:kern w:val="0"/>
            <w:sz w:val="22"/>
            <w:szCs w:val="18"/>
          </w:rPr>
          <w:drawing>
            <wp:inline distT="0" distB="0" distL="0" distR="0" wp14:anchorId="56C09DD1" wp14:editId="17114828">
              <wp:extent cx="5759450" cy="2786380"/>
              <wp:effectExtent l="38100" t="38100" r="88900" b="901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278638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del w:id="9" w:author="Susumu Hara" w:date="2021-07-08T11:18:00Z">
        <w:r w:rsidR="00CB2254" w:rsidDel="00BF756E">
          <w:rPr>
            <w:rFonts w:ascii="Century" w:eastAsia="ＭＳ 明朝" w:hAnsi="Century" w:cs="ＭＳ Ｐゴシック" w:hint="eastAsia"/>
            <w:noProof/>
            <w:color w:val="000000" w:themeColor="text1"/>
            <w:kern w:val="0"/>
            <w:sz w:val="22"/>
            <w:szCs w:val="18"/>
          </w:rPr>
          <w:drawing>
            <wp:anchor distT="0" distB="0" distL="114300" distR="114300" simplePos="0" relativeHeight="251658242" behindDoc="0" locked="0" layoutInCell="1" allowOverlap="1" wp14:anchorId="19E0B2C8" wp14:editId="263CD56C">
              <wp:simplePos x="0" y="0"/>
              <wp:positionH relativeFrom="column">
                <wp:posOffset>5200872</wp:posOffset>
              </wp:positionH>
              <wp:positionV relativeFrom="paragraph">
                <wp:posOffset>90805</wp:posOffset>
              </wp:positionV>
              <wp:extent cx="576000" cy="199907"/>
              <wp:effectExtent l="0" t="0" r="0" b="0"/>
              <wp:wrapNone/>
              <wp:docPr id="7" name="図 7" descr="食品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食品 が含まれている画像&#10;&#10;自動的に生成された説明"/>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0" cy="199907"/>
                      </a:xfrm>
                      <a:prstGeom prst="rect">
                        <a:avLst/>
                      </a:prstGeom>
                    </pic:spPr>
                  </pic:pic>
                </a:graphicData>
              </a:graphic>
              <wp14:sizeRelH relativeFrom="margin">
                <wp14:pctWidth>0</wp14:pctWidth>
              </wp14:sizeRelH>
              <wp14:sizeRelV relativeFrom="margin">
                <wp14:pctHeight>0</wp14:pctHeight>
              </wp14:sizeRelV>
            </wp:anchor>
          </w:drawing>
        </w:r>
      </w:del>
    </w:p>
    <w:p w14:paraId="727A4460" w14:textId="512ACBCC" w:rsidR="00CB2254" w:rsidRDefault="00BF756E" w:rsidP="00433D43">
      <w:pPr>
        <w:widowControl/>
        <w:jc w:val="left"/>
        <w:rPr>
          <w:rFonts w:ascii="Century" w:eastAsia="ＭＳ 明朝" w:hAnsi="Century" w:cs="ＭＳ Ｐゴシック"/>
          <w:color w:val="FF0000"/>
          <w:kern w:val="0"/>
          <w:sz w:val="22"/>
          <w:szCs w:val="18"/>
        </w:rPr>
      </w:pPr>
      <w:ins w:id="10" w:author="Susumu Hara" w:date="2021-07-08T11:22:00Z">
        <w:r>
          <w:rPr>
            <w:noProof/>
          </w:rPr>
          <w:drawing>
            <wp:inline distT="0" distB="0" distL="0" distR="0" wp14:anchorId="71D94180" wp14:editId="0725AF4E">
              <wp:extent cx="5759450" cy="618490"/>
              <wp:effectExtent l="38100" t="38100" r="88900" b="8636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450" cy="61849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del w:id="11" w:author="Susumu Hara" w:date="2021-07-08T11:18:00Z">
        <w:r w:rsidR="00CB2254" w:rsidDel="00BF756E">
          <w:rPr>
            <w:noProof/>
          </w:rPr>
          <w:drawing>
            <wp:inline distT="0" distB="0" distL="0" distR="0" wp14:anchorId="2F847E2F" wp14:editId="1A54CB5D">
              <wp:extent cx="5759449" cy="3244215"/>
              <wp:effectExtent l="0" t="0" r="0" b="0"/>
              <wp:docPr id="6" name="図 6" descr="文字と写真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9449" cy="3244215"/>
                      </a:xfrm>
                      <a:prstGeom prst="rect">
                        <a:avLst/>
                      </a:prstGeom>
                    </pic:spPr>
                  </pic:pic>
                </a:graphicData>
              </a:graphic>
            </wp:inline>
          </w:drawing>
        </w:r>
      </w:del>
    </w:p>
    <w:p w14:paraId="6D5214E4" w14:textId="77777777" w:rsidR="004E1289" w:rsidRDefault="004B32A1" w:rsidP="008F2805">
      <w:pPr>
        <w:widowControl/>
        <w:rPr>
          <w:rFonts w:eastAsia="ＭＳ 明朝" w:cs="ＭＳ Ｐゴシック"/>
          <w:color w:val="000000" w:themeColor="text1"/>
          <w:kern w:val="0"/>
          <w:sz w:val="22"/>
          <w:szCs w:val="18"/>
        </w:rPr>
      </w:pPr>
      <w:r w:rsidRPr="004B32A1">
        <w:rPr>
          <w:rFonts w:eastAsia="ＭＳ 明朝" w:cs="ＭＳ Ｐゴシック" w:hint="eastAsia"/>
          <w:color w:val="000000" w:themeColor="text1"/>
          <w:kern w:val="0"/>
          <w:sz w:val="22"/>
          <w:szCs w:val="18"/>
        </w:rPr>
        <w:t xml:space="preserve">　</w:t>
      </w:r>
    </w:p>
    <w:p w14:paraId="7C86FE89" w14:textId="00F85B8E" w:rsidR="00CB2254" w:rsidRPr="004B32A1" w:rsidRDefault="004E1289" w:rsidP="008F2805">
      <w:pPr>
        <w:widowControl/>
        <w:rPr>
          <w:rFonts w:eastAsia="ＭＳ 明朝" w:cs="ＭＳ Ｐゴシック"/>
          <w:color w:val="000000" w:themeColor="text1"/>
          <w:kern w:val="0"/>
          <w:sz w:val="22"/>
          <w:szCs w:val="18"/>
        </w:rPr>
      </w:pPr>
      <w:r>
        <w:rPr>
          <w:rFonts w:eastAsia="ＭＳ 明朝" w:cs="ＭＳ Ｐゴシック" w:hint="eastAsia"/>
          <w:color w:val="000000" w:themeColor="text1"/>
          <w:kern w:val="0"/>
          <w:sz w:val="22"/>
          <w:szCs w:val="18"/>
        </w:rPr>
        <w:t xml:space="preserve">　</w:t>
      </w:r>
      <w:r w:rsidR="00CB2254" w:rsidRPr="004B32A1">
        <w:rPr>
          <w:rFonts w:eastAsiaTheme="majorEastAsia" w:cs="ＭＳ Ｐゴシック"/>
          <w:color w:val="000000" w:themeColor="text1"/>
          <w:kern w:val="0"/>
          <w:sz w:val="22"/>
          <w:szCs w:val="18"/>
        </w:rPr>
        <w:t>ORT</w:t>
      </w:r>
      <w:r w:rsidR="00CB2254" w:rsidRPr="004B32A1">
        <w:rPr>
          <w:rFonts w:eastAsia="ＭＳ 明朝" w:cs="ＭＳ Ｐゴシック"/>
          <w:color w:val="000000" w:themeColor="text1"/>
          <w:kern w:val="0"/>
          <w:sz w:val="22"/>
          <w:szCs w:val="18"/>
        </w:rPr>
        <w:t>: Onsite Research Training</w:t>
      </w:r>
    </w:p>
    <w:p w14:paraId="62D95099" w14:textId="70E3030B" w:rsidR="00CB2254" w:rsidRPr="004B32A1" w:rsidRDefault="00CB2254" w:rsidP="008F2805">
      <w:pPr>
        <w:widowControl/>
        <w:rPr>
          <w:rFonts w:ascii="Century" w:eastAsia="ＭＳ 明朝" w:hAnsi="Century" w:cs="ＭＳ Ｐゴシック"/>
          <w:color w:val="000000" w:themeColor="text1"/>
          <w:kern w:val="0"/>
          <w:sz w:val="22"/>
          <w:szCs w:val="18"/>
        </w:rPr>
      </w:pPr>
      <w:r w:rsidRPr="004B32A1">
        <w:rPr>
          <w:rFonts w:ascii="Century" w:eastAsia="ＭＳ 明朝" w:hAnsi="Century" w:cs="ＭＳ Ｐゴシック" w:hint="eastAsia"/>
          <w:color w:val="000000" w:themeColor="text1"/>
          <w:kern w:val="0"/>
          <w:sz w:val="22"/>
          <w:szCs w:val="18"/>
        </w:rPr>
        <w:t xml:space="preserve">　自治体や企業などの現場</w:t>
      </w:r>
      <w:r w:rsidR="003245E0">
        <w:rPr>
          <w:rFonts w:ascii="Century" w:eastAsia="ＭＳ 明朝" w:hAnsi="Century" w:cs="ＭＳ Ｐゴシック" w:hint="eastAsia"/>
          <w:color w:val="000000" w:themeColor="text1"/>
          <w:kern w:val="0"/>
          <w:sz w:val="22"/>
          <w:szCs w:val="18"/>
        </w:rPr>
        <w:t>に</w:t>
      </w:r>
      <w:r w:rsidRPr="004B32A1">
        <w:rPr>
          <w:rFonts w:ascii="Century" w:eastAsia="ＭＳ 明朝" w:hAnsi="Century" w:cs="ＭＳ Ｐゴシック" w:hint="eastAsia"/>
          <w:color w:val="000000" w:themeColor="text1"/>
          <w:kern w:val="0"/>
          <w:sz w:val="22"/>
          <w:szCs w:val="18"/>
        </w:rPr>
        <w:t>実際に</w:t>
      </w:r>
      <w:r w:rsidR="003245E0">
        <w:rPr>
          <w:rFonts w:ascii="Century" w:eastAsia="ＭＳ 明朝" w:hAnsi="Century" w:cs="ＭＳ Ｐゴシック" w:hint="eastAsia"/>
          <w:color w:val="000000" w:themeColor="text1"/>
          <w:kern w:val="0"/>
          <w:sz w:val="22"/>
          <w:szCs w:val="18"/>
        </w:rPr>
        <w:t>行き</w:t>
      </w:r>
      <w:r w:rsidRPr="004B32A1">
        <w:rPr>
          <w:rFonts w:ascii="Century" w:eastAsia="ＭＳ 明朝" w:hAnsi="Century" w:cs="ＭＳ Ｐゴシック" w:hint="eastAsia"/>
          <w:color w:val="000000" w:themeColor="text1"/>
          <w:kern w:val="0"/>
          <w:sz w:val="22"/>
          <w:szCs w:val="18"/>
        </w:rPr>
        <w:t>、</w:t>
      </w:r>
      <w:r w:rsidR="003245E0">
        <w:rPr>
          <w:rFonts w:ascii="Century" w:eastAsia="ＭＳ 明朝" w:hAnsi="Century" w:cs="ＭＳ Ｐゴシック" w:hint="eastAsia"/>
          <w:color w:val="000000" w:themeColor="text1"/>
          <w:kern w:val="0"/>
          <w:sz w:val="22"/>
          <w:szCs w:val="18"/>
        </w:rPr>
        <w:t>様々な</w:t>
      </w:r>
      <w:r w:rsidRPr="004B32A1">
        <w:rPr>
          <w:rFonts w:ascii="Century" w:eastAsia="ＭＳ 明朝" w:hAnsi="Century" w:cs="ＭＳ Ｐゴシック" w:hint="eastAsia"/>
          <w:color w:val="000000" w:themeColor="text1"/>
          <w:kern w:val="0"/>
          <w:sz w:val="22"/>
          <w:szCs w:val="18"/>
        </w:rPr>
        <w:t>調査研究を行う。</w:t>
      </w:r>
    </w:p>
    <w:p w14:paraId="4DFBA42D" w14:textId="49D63986" w:rsidR="00CB2254" w:rsidRPr="004B32A1" w:rsidRDefault="00CB2254" w:rsidP="008F2805">
      <w:pPr>
        <w:widowControl/>
        <w:rPr>
          <w:rFonts w:ascii="Century" w:eastAsia="ＭＳ 明朝" w:hAnsi="Century" w:cs="ＭＳ Ｐゴシック"/>
          <w:color w:val="000000" w:themeColor="text1"/>
          <w:kern w:val="0"/>
          <w:sz w:val="22"/>
          <w:szCs w:val="18"/>
        </w:rPr>
      </w:pPr>
    </w:p>
    <w:p w14:paraId="3A69A817" w14:textId="04933579" w:rsidR="00CB2254" w:rsidRPr="004B32A1" w:rsidRDefault="00CB2254" w:rsidP="008F2805">
      <w:pPr>
        <w:widowControl/>
        <w:rPr>
          <w:rFonts w:ascii="Century" w:eastAsia="ＭＳ 明朝" w:hAnsi="Century" w:cs="ＭＳ Ｐゴシック"/>
          <w:color w:val="000000" w:themeColor="text1"/>
          <w:kern w:val="0"/>
          <w:sz w:val="22"/>
          <w:szCs w:val="18"/>
        </w:rPr>
      </w:pPr>
      <w:r w:rsidRPr="004B32A1">
        <w:rPr>
          <w:rFonts w:ascii="Century" w:eastAsia="ＭＳ 明朝" w:hAnsi="Century" w:cs="ＭＳ Ｐゴシック" w:hint="eastAsia"/>
          <w:color w:val="000000" w:themeColor="text1"/>
          <w:kern w:val="0"/>
          <w:sz w:val="22"/>
          <w:szCs w:val="18"/>
        </w:rPr>
        <w:t xml:space="preserve">　</w:t>
      </w:r>
      <w:r w:rsidRPr="004B32A1">
        <w:rPr>
          <w:rFonts w:ascii="Century" w:eastAsia="ＭＳ 明朝" w:hAnsi="Century" w:cs="ＭＳ Ｐゴシック"/>
          <w:color w:val="000000" w:themeColor="text1"/>
          <w:kern w:val="0"/>
          <w:sz w:val="22"/>
          <w:szCs w:val="18"/>
        </w:rPr>
        <w:t>TDD: Testbed Design and Development</w:t>
      </w:r>
    </w:p>
    <w:p w14:paraId="1E772379" w14:textId="4D61CA0C" w:rsidR="00CB2254" w:rsidRDefault="00CB2254" w:rsidP="004B32A1">
      <w:pPr>
        <w:widowControl/>
        <w:ind w:left="220" w:hangingChars="100" w:hanging="220"/>
        <w:rPr>
          <w:rFonts w:ascii="Century" w:eastAsia="ＭＳ 明朝" w:hAnsi="Century" w:cs="ＭＳ Ｐゴシック"/>
          <w:color w:val="000000" w:themeColor="text1"/>
          <w:kern w:val="0"/>
          <w:sz w:val="22"/>
          <w:szCs w:val="18"/>
        </w:rPr>
      </w:pPr>
      <w:r w:rsidRPr="004B32A1">
        <w:rPr>
          <w:rFonts w:ascii="Century" w:eastAsia="ＭＳ 明朝" w:hAnsi="Century" w:cs="ＭＳ Ｐゴシック" w:hint="eastAsia"/>
          <w:color w:val="000000" w:themeColor="text1"/>
          <w:kern w:val="0"/>
          <w:sz w:val="22"/>
          <w:szCs w:val="18"/>
        </w:rPr>
        <w:t xml:space="preserve">　様々な実証研究で活用するためのテストベッドを企業等と産学共創で、設計から開発・実装までを行う。</w:t>
      </w:r>
      <w:r w:rsidR="004B32A1" w:rsidRPr="004B32A1">
        <w:rPr>
          <w:rFonts w:ascii="Century" w:eastAsia="ＭＳ 明朝" w:hAnsi="Century" w:cs="ＭＳ Ｐゴシック" w:hint="eastAsia"/>
          <w:color w:val="000000" w:themeColor="text1"/>
          <w:kern w:val="0"/>
          <w:sz w:val="22"/>
          <w:szCs w:val="18"/>
        </w:rPr>
        <w:t>（例：自動運転サービス実証のためのプラットフォーム、荷物の自動配送システムなどのサービス実証研究を行う場）</w:t>
      </w:r>
    </w:p>
    <w:p w14:paraId="3B9113E3" w14:textId="47B4CA06" w:rsidR="004B32A1" w:rsidRDefault="004B32A1" w:rsidP="004B32A1">
      <w:pPr>
        <w:widowControl/>
        <w:ind w:left="220" w:hangingChars="100" w:hanging="220"/>
        <w:rPr>
          <w:rFonts w:ascii="Century" w:eastAsia="ＭＳ 明朝" w:hAnsi="Century" w:cs="ＭＳ Ｐゴシック"/>
          <w:color w:val="000000" w:themeColor="text1"/>
          <w:kern w:val="0"/>
          <w:sz w:val="22"/>
          <w:szCs w:val="18"/>
        </w:rPr>
      </w:pPr>
    </w:p>
    <w:p w14:paraId="288CB2E2" w14:textId="0E61F58E" w:rsidR="00C709A1" w:rsidRDefault="004B32A1" w:rsidP="00C709A1">
      <w:pPr>
        <w:widowControl/>
        <w:ind w:left="220" w:hangingChars="100" w:hanging="220"/>
        <w:rPr>
          <w:rFonts w:ascii="Century" w:eastAsia="ＭＳ 明朝" w:hAnsi="Century" w:cs="ＭＳ Ｐゴシック"/>
          <w:color w:val="000000" w:themeColor="text1"/>
          <w:kern w:val="0"/>
          <w:sz w:val="22"/>
          <w:szCs w:val="18"/>
        </w:rPr>
      </w:pPr>
      <w:r>
        <w:rPr>
          <w:rFonts w:ascii="Century" w:eastAsia="ＭＳ 明朝" w:hAnsi="Century" w:cs="ＭＳ Ｐゴシック" w:hint="eastAsia"/>
          <w:color w:val="000000" w:themeColor="text1"/>
          <w:kern w:val="0"/>
          <w:sz w:val="22"/>
          <w:szCs w:val="18"/>
        </w:rPr>
        <w:t xml:space="preserve">　</w:t>
      </w:r>
      <w:r w:rsidR="00C709A1" w:rsidRPr="00C709A1">
        <w:rPr>
          <w:rFonts w:ascii="Century" w:eastAsia="ＭＳ 明朝" w:hAnsi="Century" w:cs="ＭＳ Ｐゴシック"/>
          <w:color w:val="000000" w:themeColor="text1"/>
          <w:kern w:val="0"/>
          <w:sz w:val="22"/>
          <w:szCs w:val="18"/>
        </w:rPr>
        <w:t>Qualifying Examination (QE)</w:t>
      </w:r>
      <w:r w:rsidR="00C709A1">
        <w:rPr>
          <w:rFonts w:ascii="Century" w:eastAsia="ＭＳ 明朝" w:hAnsi="Century" w:cs="ＭＳ Ｐゴシック"/>
          <w:color w:val="000000" w:themeColor="text1"/>
          <w:kern w:val="0"/>
          <w:sz w:val="22"/>
          <w:szCs w:val="18"/>
        </w:rPr>
        <w:t xml:space="preserve"> </w:t>
      </w:r>
      <w:r>
        <w:rPr>
          <w:rFonts w:ascii="Century" w:eastAsia="ＭＳ 明朝" w:hAnsi="Century" w:cs="ＭＳ Ｐゴシック" w:hint="eastAsia"/>
          <w:color w:val="000000" w:themeColor="text1"/>
          <w:kern w:val="0"/>
          <w:sz w:val="22"/>
          <w:szCs w:val="18"/>
        </w:rPr>
        <w:t>は、</w:t>
      </w:r>
      <w:r>
        <w:rPr>
          <w:rFonts w:ascii="Century" w:eastAsia="ＭＳ 明朝" w:hAnsi="Century" w:cs="ＭＳ Ｐゴシック" w:hint="eastAsia"/>
          <w:color w:val="000000" w:themeColor="text1"/>
          <w:kern w:val="0"/>
          <w:sz w:val="22"/>
          <w:szCs w:val="18"/>
        </w:rPr>
        <w:t>Q</w:t>
      </w:r>
      <w:r>
        <w:rPr>
          <w:rFonts w:ascii="Century" w:eastAsia="ＭＳ 明朝" w:hAnsi="Century" w:cs="ＭＳ Ｐゴシック"/>
          <w:color w:val="000000" w:themeColor="text1"/>
          <w:kern w:val="0"/>
          <w:sz w:val="22"/>
          <w:szCs w:val="18"/>
        </w:rPr>
        <w:t>E1</w:t>
      </w:r>
      <w:r w:rsidR="00C709A1">
        <w:rPr>
          <w:rFonts w:ascii="Century" w:eastAsia="ＭＳ 明朝" w:hAnsi="Century" w:cs="ＭＳ Ｐゴシック" w:hint="eastAsia"/>
          <w:color w:val="000000" w:themeColor="text1"/>
          <w:kern w:val="0"/>
          <w:sz w:val="22"/>
          <w:szCs w:val="18"/>
        </w:rPr>
        <w:t>（博士前期課程</w:t>
      </w:r>
      <w:r w:rsidR="00C709A1">
        <w:rPr>
          <w:rFonts w:ascii="Century" w:eastAsia="ＭＳ 明朝" w:hAnsi="Century" w:cs="ＭＳ Ｐゴシック" w:hint="eastAsia"/>
          <w:color w:val="000000" w:themeColor="text1"/>
          <w:kern w:val="0"/>
          <w:sz w:val="22"/>
          <w:szCs w:val="18"/>
        </w:rPr>
        <w:t>2</w:t>
      </w:r>
      <w:r w:rsidR="00C709A1">
        <w:rPr>
          <w:rFonts w:ascii="Century" w:eastAsia="ＭＳ 明朝" w:hAnsi="Century" w:cs="ＭＳ Ｐゴシック" w:hint="eastAsia"/>
          <w:color w:val="000000" w:themeColor="text1"/>
          <w:kern w:val="0"/>
          <w:sz w:val="22"/>
          <w:szCs w:val="18"/>
        </w:rPr>
        <w:t>年次修了時）</w:t>
      </w:r>
      <w:r>
        <w:rPr>
          <w:rFonts w:ascii="Century" w:eastAsia="ＭＳ 明朝" w:hAnsi="Century" w:cs="ＭＳ Ｐゴシック" w:hint="eastAsia"/>
          <w:color w:val="000000" w:themeColor="text1"/>
          <w:kern w:val="0"/>
          <w:sz w:val="22"/>
          <w:szCs w:val="18"/>
        </w:rPr>
        <w:t>、</w:t>
      </w:r>
      <w:r>
        <w:rPr>
          <w:rFonts w:ascii="Century" w:eastAsia="ＭＳ 明朝" w:hAnsi="Century" w:cs="ＭＳ Ｐゴシック"/>
          <w:color w:val="000000" w:themeColor="text1"/>
          <w:kern w:val="0"/>
          <w:sz w:val="22"/>
          <w:szCs w:val="18"/>
        </w:rPr>
        <w:t>QE2</w:t>
      </w:r>
      <w:r w:rsidR="00C709A1">
        <w:rPr>
          <w:rFonts w:ascii="Century" w:eastAsia="ＭＳ 明朝" w:hAnsi="Century" w:cs="ＭＳ Ｐゴシック" w:hint="eastAsia"/>
          <w:color w:val="000000" w:themeColor="text1"/>
          <w:kern w:val="0"/>
          <w:sz w:val="22"/>
          <w:szCs w:val="18"/>
        </w:rPr>
        <w:t>（博士後期課程</w:t>
      </w:r>
      <w:r w:rsidR="00C709A1">
        <w:rPr>
          <w:rFonts w:ascii="Century" w:eastAsia="ＭＳ 明朝" w:hAnsi="Century" w:cs="ＭＳ Ｐゴシック" w:hint="eastAsia"/>
          <w:color w:val="000000" w:themeColor="text1"/>
          <w:kern w:val="0"/>
          <w:sz w:val="22"/>
          <w:szCs w:val="18"/>
        </w:rPr>
        <w:t>1</w:t>
      </w:r>
      <w:r w:rsidR="00C709A1">
        <w:rPr>
          <w:rFonts w:ascii="Century" w:eastAsia="ＭＳ 明朝" w:hAnsi="Century" w:cs="ＭＳ Ｐゴシック" w:hint="eastAsia"/>
          <w:color w:val="000000" w:themeColor="text1"/>
          <w:kern w:val="0"/>
          <w:sz w:val="22"/>
          <w:szCs w:val="18"/>
        </w:rPr>
        <w:t>年次修了時）</w:t>
      </w:r>
      <w:r>
        <w:rPr>
          <w:rFonts w:ascii="Century" w:eastAsia="ＭＳ 明朝" w:hAnsi="Century" w:cs="ＭＳ Ｐゴシック" w:hint="eastAsia"/>
          <w:color w:val="000000" w:themeColor="text1"/>
          <w:kern w:val="0"/>
          <w:sz w:val="22"/>
          <w:szCs w:val="18"/>
        </w:rPr>
        <w:t>、学位審査時の</w:t>
      </w:r>
      <w:r>
        <w:rPr>
          <w:rFonts w:ascii="Century" w:eastAsia="ＭＳ 明朝" w:hAnsi="Century" w:cs="ＭＳ Ｐゴシック" w:hint="eastAsia"/>
          <w:color w:val="000000" w:themeColor="text1"/>
          <w:kern w:val="0"/>
          <w:sz w:val="22"/>
          <w:szCs w:val="18"/>
        </w:rPr>
        <w:t>3</w:t>
      </w:r>
      <w:r>
        <w:rPr>
          <w:rFonts w:ascii="Century" w:eastAsia="ＭＳ 明朝" w:hAnsi="Century" w:cs="ＭＳ Ｐゴシック" w:hint="eastAsia"/>
          <w:color w:val="000000" w:themeColor="text1"/>
          <w:kern w:val="0"/>
          <w:sz w:val="22"/>
          <w:szCs w:val="18"/>
        </w:rPr>
        <w:t>回に分けて行われます。</w:t>
      </w:r>
    </w:p>
    <w:p w14:paraId="4471EF7A" w14:textId="77777777" w:rsidR="00C709A1" w:rsidRPr="00C709A1" w:rsidRDefault="00C709A1" w:rsidP="008F2805">
      <w:pPr>
        <w:widowControl/>
        <w:rPr>
          <w:rFonts w:ascii="Century" w:eastAsia="ＭＳ 明朝" w:hAnsi="Century" w:cs="ＭＳ Ｐゴシック"/>
          <w:color w:val="000000" w:themeColor="text1"/>
          <w:kern w:val="0"/>
          <w:sz w:val="22"/>
          <w:szCs w:val="18"/>
        </w:rPr>
      </w:pPr>
    </w:p>
    <w:p w14:paraId="5CCD140A" w14:textId="50BCF019" w:rsidR="00433D43" w:rsidRPr="007605B0" w:rsidRDefault="00433D43" w:rsidP="00433D43">
      <w:pPr>
        <w:widowControl/>
        <w:spacing w:afterLines="25" w:after="90"/>
        <w:rPr>
          <w:rFonts w:asciiTheme="majorEastAsia" w:eastAsiaTheme="majorEastAsia" w:hAnsiTheme="majorEastAsia" w:cs="ＭＳ Ｐゴシック"/>
          <w:b/>
          <w:bCs/>
          <w:kern w:val="0"/>
          <w:sz w:val="22"/>
          <w:szCs w:val="28"/>
        </w:rPr>
      </w:pPr>
      <w:r>
        <w:rPr>
          <w:rFonts w:asciiTheme="majorEastAsia" w:eastAsiaTheme="majorEastAsia" w:hAnsiTheme="majorEastAsia" w:cs="ＭＳ Ｐゴシック" w:hint="eastAsia"/>
          <w:b/>
          <w:bCs/>
          <w:kern w:val="0"/>
          <w:sz w:val="22"/>
          <w:szCs w:val="28"/>
        </w:rPr>
        <w:t>ディプロマポリシー</w:t>
      </w:r>
    </w:p>
    <w:p w14:paraId="4DD14B52" w14:textId="518080C6" w:rsidR="006D311B" w:rsidRPr="006D311B" w:rsidRDefault="006D311B" w:rsidP="006D311B">
      <w:pPr>
        <w:widowControl/>
        <w:rPr>
          <w:rFonts w:ascii="Century" w:eastAsia="ＭＳ 明朝" w:hAnsi="Century" w:cs="ＭＳ Ｐゴシック"/>
          <w:kern w:val="0"/>
          <w:sz w:val="22"/>
          <w:szCs w:val="18"/>
        </w:rPr>
      </w:pPr>
      <w:r>
        <w:rPr>
          <w:rFonts w:ascii="Century" w:eastAsia="ＭＳ 明朝" w:hAnsi="Century" w:cs="ＭＳ Ｐゴシック" w:hint="eastAsia"/>
          <w:kern w:val="0"/>
          <w:sz w:val="22"/>
          <w:szCs w:val="18"/>
        </w:rPr>
        <w:t xml:space="preserve">　</w:t>
      </w:r>
      <w:r w:rsidRPr="006D311B">
        <w:rPr>
          <w:rFonts w:ascii="Century" w:eastAsia="ＭＳ 明朝" w:hAnsi="Century" w:cs="ＭＳ Ｐゴシック" w:hint="eastAsia"/>
          <w:kern w:val="0"/>
          <w:sz w:val="22"/>
          <w:szCs w:val="18"/>
        </w:rPr>
        <w:t>学位審査委員会には</w:t>
      </w:r>
      <w:r>
        <w:rPr>
          <w:rFonts w:ascii="Century" w:eastAsia="ＭＳ 明朝" w:hAnsi="Century" w:cs="ＭＳ Ｐゴシック" w:hint="eastAsia"/>
          <w:kern w:val="0"/>
          <w:sz w:val="22"/>
          <w:szCs w:val="18"/>
        </w:rPr>
        <w:t>、</w:t>
      </w:r>
      <w:r w:rsidRPr="006D311B">
        <w:rPr>
          <w:rFonts w:ascii="Century" w:eastAsia="ＭＳ 明朝" w:hAnsi="Century" w:cs="ＭＳ Ｐゴシック" w:hint="eastAsia"/>
          <w:kern w:val="0"/>
          <w:sz w:val="22"/>
          <w:szCs w:val="18"/>
        </w:rPr>
        <w:t>基礎分野の専門家に加え異分野の研究者及び実務家</w:t>
      </w:r>
      <w:r>
        <w:rPr>
          <w:rFonts w:ascii="Century" w:eastAsia="ＭＳ 明朝" w:hAnsi="Century" w:cs="ＭＳ Ｐゴシック" w:hint="eastAsia"/>
          <w:kern w:val="0"/>
          <w:sz w:val="22"/>
          <w:szCs w:val="18"/>
        </w:rPr>
        <w:t>が加わり</w:t>
      </w:r>
      <w:r w:rsidRPr="006D311B">
        <w:rPr>
          <w:rFonts w:ascii="Century" w:eastAsia="ＭＳ 明朝" w:hAnsi="Century" w:cs="ＭＳ Ｐゴシック" w:hint="eastAsia"/>
          <w:kern w:val="0"/>
          <w:sz w:val="22"/>
          <w:szCs w:val="18"/>
        </w:rPr>
        <w:t>、学位論文に基づき、専門分野の高度な能力を含む</w:t>
      </w:r>
      <w:r w:rsidRPr="006D311B">
        <w:rPr>
          <w:rFonts w:ascii="Century" w:eastAsia="ＭＳ 明朝" w:hAnsi="Century" w:cs="ＭＳ Ｐゴシック" w:hint="eastAsia"/>
          <w:kern w:val="0"/>
          <w:sz w:val="22"/>
          <w:szCs w:val="18"/>
        </w:rPr>
        <w:t>5</w:t>
      </w:r>
      <w:r w:rsidRPr="006D311B">
        <w:rPr>
          <w:rFonts w:ascii="Century" w:eastAsia="ＭＳ 明朝" w:hAnsi="Century" w:cs="ＭＳ Ｐゴシック" w:hint="eastAsia"/>
          <w:kern w:val="0"/>
          <w:sz w:val="22"/>
          <w:szCs w:val="18"/>
        </w:rPr>
        <w:t>つの力を、ポイント取得要件（専門研究力で</w:t>
      </w:r>
      <w:del w:id="12" w:author="Susumu Hara" w:date="2021-07-08T11:23:00Z">
        <w:r w:rsidRPr="006D311B" w:rsidDel="006E7B4D">
          <w:rPr>
            <w:rFonts w:ascii="Century" w:eastAsia="ＭＳ 明朝" w:hAnsi="Century" w:cs="ＭＳ Ｐゴシック" w:hint="eastAsia"/>
            <w:kern w:val="0"/>
            <w:sz w:val="22"/>
            <w:szCs w:val="18"/>
          </w:rPr>
          <w:delText>60pt</w:delText>
        </w:r>
      </w:del>
      <w:ins w:id="13" w:author="Susumu Hara" w:date="2021-07-08T11:23:00Z">
        <w:r w:rsidR="006E7B4D">
          <w:rPr>
            <w:rFonts w:ascii="Century" w:eastAsia="ＭＳ 明朝" w:hAnsi="Century" w:cs="ＭＳ Ｐゴシック"/>
            <w:kern w:val="0"/>
            <w:sz w:val="22"/>
            <w:szCs w:val="18"/>
          </w:rPr>
          <w:t>18</w:t>
        </w:r>
        <w:r w:rsidR="006E7B4D" w:rsidRPr="006D311B">
          <w:rPr>
            <w:rFonts w:ascii="Century" w:eastAsia="ＭＳ 明朝" w:hAnsi="Century" w:cs="ＭＳ Ｐゴシック" w:hint="eastAsia"/>
            <w:kern w:val="0"/>
            <w:sz w:val="22"/>
            <w:szCs w:val="18"/>
          </w:rPr>
          <w:t>0pt</w:t>
        </w:r>
      </w:ins>
      <w:r w:rsidRPr="006D311B">
        <w:rPr>
          <w:rFonts w:ascii="Century" w:eastAsia="ＭＳ 明朝" w:hAnsi="Century" w:cs="ＭＳ Ｐゴシック" w:hint="eastAsia"/>
          <w:kern w:val="0"/>
          <w:sz w:val="22"/>
          <w:szCs w:val="18"/>
        </w:rPr>
        <w:t>、他の項目は</w:t>
      </w:r>
      <w:del w:id="14" w:author="Susumu Hara" w:date="2021-07-08T11:24:00Z">
        <w:r w:rsidRPr="006D311B" w:rsidDel="006E7B4D">
          <w:rPr>
            <w:rFonts w:ascii="Century" w:eastAsia="ＭＳ 明朝" w:hAnsi="Century" w:cs="ＭＳ Ｐゴシック" w:hint="eastAsia"/>
            <w:kern w:val="0"/>
            <w:sz w:val="22"/>
            <w:szCs w:val="18"/>
          </w:rPr>
          <w:delText xml:space="preserve">20pt </w:delText>
        </w:r>
      </w:del>
      <w:ins w:id="15" w:author="Susumu Hara" w:date="2021-07-08T11:24:00Z">
        <w:r w:rsidR="006E7B4D">
          <w:rPr>
            <w:rFonts w:ascii="Century" w:eastAsia="ＭＳ 明朝" w:hAnsi="Century" w:cs="ＭＳ Ｐゴシック"/>
            <w:kern w:val="0"/>
            <w:sz w:val="22"/>
            <w:szCs w:val="18"/>
          </w:rPr>
          <w:t>6</w:t>
        </w:r>
        <w:r w:rsidR="006E7B4D" w:rsidRPr="006D311B">
          <w:rPr>
            <w:rFonts w:ascii="Century" w:eastAsia="ＭＳ 明朝" w:hAnsi="Century" w:cs="ＭＳ Ｐゴシック" w:hint="eastAsia"/>
            <w:kern w:val="0"/>
            <w:sz w:val="22"/>
            <w:szCs w:val="18"/>
          </w:rPr>
          <w:t xml:space="preserve">0pt </w:t>
        </w:r>
      </w:ins>
      <w:r w:rsidRPr="006D311B">
        <w:rPr>
          <w:rFonts w:ascii="Century" w:eastAsia="ＭＳ 明朝" w:hAnsi="Century" w:cs="ＭＳ Ｐゴシック" w:hint="eastAsia"/>
          <w:kern w:val="0"/>
          <w:sz w:val="22"/>
          <w:szCs w:val="18"/>
        </w:rPr>
        <w:t>以上）と共に評価</w:t>
      </w:r>
      <w:r>
        <w:rPr>
          <w:rFonts w:ascii="Century" w:eastAsia="ＭＳ 明朝" w:hAnsi="Century" w:cs="ＭＳ Ｐゴシック" w:hint="eastAsia"/>
          <w:kern w:val="0"/>
          <w:sz w:val="22"/>
          <w:szCs w:val="18"/>
        </w:rPr>
        <w:t>します</w:t>
      </w:r>
      <w:r w:rsidRPr="006D311B">
        <w:rPr>
          <w:rFonts w:ascii="Century" w:eastAsia="ＭＳ 明朝" w:hAnsi="Century" w:cs="ＭＳ Ｐゴシック" w:hint="eastAsia"/>
          <w:kern w:val="0"/>
          <w:sz w:val="22"/>
          <w:szCs w:val="18"/>
        </w:rPr>
        <w:t>。また、論文には、ライフスタイル革命における価値創造と方法論を記述し、さらに超学際協働での研究成果（共著等）が含まれることを求め</w:t>
      </w:r>
      <w:r>
        <w:rPr>
          <w:rFonts w:ascii="Century" w:eastAsia="ＭＳ 明朝" w:hAnsi="Century" w:cs="ＭＳ Ｐゴシック" w:hint="eastAsia"/>
          <w:kern w:val="0"/>
          <w:sz w:val="22"/>
          <w:szCs w:val="18"/>
        </w:rPr>
        <w:t>ます。</w:t>
      </w:r>
      <w:r w:rsidRPr="006D311B">
        <w:rPr>
          <w:rFonts w:ascii="Century" w:eastAsia="ＭＳ 明朝" w:hAnsi="Century" w:cs="ＭＳ Ｐゴシック" w:hint="eastAsia"/>
          <w:kern w:val="0"/>
          <w:sz w:val="22"/>
          <w:szCs w:val="18"/>
        </w:rPr>
        <w:t>修了要件を満たした者には、学位記に本プログラムの修了を付記します。</w:t>
      </w:r>
    </w:p>
    <w:p w14:paraId="5390F635" w14:textId="6627C8DE" w:rsidR="000C51BD" w:rsidRPr="00024AD8" w:rsidRDefault="008E761F" w:rsidP="00C15867">
      <w:pPr>
        <w:widowControl/>
        <w:spacing w:beforeLines="50" w:before="180"/>
        <w:rPr>
          <w:rFonts w:ascii="Century" w:eastAsia="ＭＳ 明朝" w:hAnsi="Century" w:cs="ＭＳ Ｐゴシック"/>
          <w:kern w:val="0"/>
          <w:sz w:val="22"/>
          <w:szCs w:val="18"/>
        </w:rPr>
      </w:pPr>
      <w:r>
        <w:rPr>
          <w:rFonts w:ascii="Century" w:eastAsia="ＭＳ 明朝" w:hAnsi="Century" w:cs="ＭＳ Ｐゴシック" w:hint="eastAsia"/>
          <w:kern w:val="0"/>
          <w:sz w:val="22"/>
          <w:szCs w:val="18"/>
        </w:rPr>
        <w:lastRenderedPageBreak/>
        <w:t xml:space="preserve">　学位記に付記する名称：</w:t>
      </w:r>
      <w:r w:rsidRPr="008E761F">
        <w:rPr>
          <w:rFonts w:ascii="Century" w:eastAsia="ＭＳ 明朝" w:hAnsi="Century" w:cs="ＭＳ Ｐゴシック" w:hint="eastAsia"/>
          <w:kern w:val="0"/>
          <w:sz w:val="22"/>
          <w:szCs w:val="18"/>
        </w:rPr>
        <w:t>超学際移動イノベーション人材養成学位プログラム修了</w:t>
      </w:r>
      <w:r w:rsidR="006A47B2">
        <w:rPr>
          <w:rFonts w:ascii="Century" w:eastAsia="ＭＳ 明朝" w:hAnsi="Century" w:cs="ＭＳ Ｐゴシック"/>
          <w:color w:val="FF0000"/>
          <w:kern w:val="0"/>
          <w:sz w:val="22"/>
          <w:szCs w:val="18"/>
        </w:rPr>
        <w:br/>
      </w:r>
    </w:p>
    <w:p w14:paraId="76DFCDAB" w14:textId="6130EDE6" w:rsidR="00142F54" w:rsidRPr="00142F54" w:rsidRDefault="001E5856" w:rsidP="00142F54">
      <w:pPr>
        <w:widowControl/>
        <w:spacing w:afterLines="25" w:after="90"/>
        <w:rPr>
          <w:rFonts w:asciiTheme="majorEastAsia" w:eastAsiaTheme="majorEastAsia" w:hAnsiTheme="majorEastAsia" w:cs="ＭＳ Ｐゴシック"/>
          <w:b/>
          <w:bCs/>
          <w:kern w:val="0"/>
          <w:sz w:val="22"/>
          <w:szCs w:val="28"/>
        </w:rPr>
      </w:pPr>
      <w:r w:rsidRPr="007605B0">
        <w:rPr>
          <w:rFonts w:asciiTheme="majorEastAsia" w:eastAsiaTheme="majorEastAsia" w:hAnsiTheme="majorEastAsia" w:cs="ＭＳ Ｐゴシック" w:hint="eastAsia"/>
          <w:b/>
          <w:bCs/>
          <w:kern w:val="0"/>
          <w:sz w:val="22"/>
          <w:szCs w:val="28"/>
        </w:rPr>
        <w:t>応募</w:t>
      </w:r>
      <w:r w:rsidR="00373F90" w:rsidRPr="007605B0">
        <w:rPr>
          <w:rFonts w:asciiTheme="majorEastAsia" w:eastAsiaTheme="majorEastAsia" w:hAnsiTheme="majorEastAsia" w:cs="ＭＳ Ｐゴシック" w:hint="eastAsia"/>
          <w:b/>
          <w:bCs/>
          <w:kern w:val="0"/>
          <w:sz w:val="22"/>
          <w:szCs w:val="28"/>
        </w:rPr>
        <w:t>資格</w:t>
      </w:r>
    </w:p>
    <w:p w14:paraId="50E52199" w14:textId="2E9B78E7" w:rsidR="003E7D19" w:rsidRDefault="00142F54" w:rsidP="008F2805">
      <w:pPr>
        <w:widowControl/>
        <w:rPr>
          <w:rFonts w:ascii="Century" w:eastAsia="ＭＳ 明朝" w:hAnsi="Century" w:cs="ＭＳ Ｐゴシック"/>
          <w:kern w:val="0"/>
          <w:sz w:val="22"/>
        </w:rPr>
      </w:pPr>
      <w:r>
        <w:rPr>
          <w:rFonts w:ascii="Century" w:eastAsia="ＭＳ 明朝" w:hAnsi="Century" w:cs="ＭＳ Ｐゴシック"/>
          <w:kern w:val="0"/>
          <w:sz w:val="22"/>
        </w:rPr>
        <w:t xml:space="preserve">　</w:t>
      </w:r>
      <w:ins w:id="16" w:author="Susumu Hara" w:date="2021-07-02T17:29:00Z">
        <w:r w:rsidR="00CB59CF">
          <w:rPr>
            <w:rFonts w:ascii="Century" w:eastAsia="ＭＳ 明朝" w:hAnsi="Century" w:cs="ＭＳ Ｐゴシック" w:hint="eastAsia"/>
            <w:kern w:val="0"/>
            <w:sz w:val="22"/>
          </w:rPr>
          <w:t>今回の</w:t>
        </w:r>
      </w:ins>
      <w:ins w:id="17" w:author="Susumu Hara" w:date="2021-07-02T17:30:00Z">
        <w:r w:rsidR="00CB59CF">
          <w:rPr>
            <w:rFonts w:ascii="Century" w:eastAsia="ＭＳ 明朝" w:hAnsi="Century" w:cs="ＭＳ Ｐゴシック" w:hint="eastAsia"/>
            <w:kern w:val="0"/>
            <w:sz w:val="22"/>
          </w:rPr>
          <w:t>履修生</w:t>
        </w:r>
      </w:ins>
      <w:ins w:id="18" w:author="Susumu Hara" w:date="2021-07-02T17:29:00Z">
        <w:r w:rsidR="00CB59CF">
          <w:rPr>
            <w:rFonts w:ascii="Century" w:eastAsia="ＭＳ 明朝" w:hAnsi="Century" w:cs="ＭＳ Ｐゴシック" w:hint="eastAsia"/>
            <w:kern w:val="0"/>
            <w:sz w:val="22"/>
          </w:rPr>
          <w:t>アドミッションにおいて</w:t>
        </w:r>
      </w:ins>
      <w:r w:rsidR="007605B0">
        <w:rPr>
          <w:rFonts w:ascii="Century" w:eastAsia="ＭＳ 明朝" w:hAnsi="Century" w:cs="ＭＳ Ｐゴシック"/>
          <w:kern w:val="0"/>
          <w:sz w:val="22"/>
        </w:rPr>
        <w:t>本プログラムに応募できる</w:t>
      </w:r>
      <w:r w:rsidR="00BB210E">
        <w:rPr>
          <w:rFonts w:ascii="Century" w:eastAsia="ＭＳ 明朝" w:hAnsi="Century" w:cs="ＭＳ Ｐゴシック"/>
          <w:kern w:val="0"/>
          <w:sz w:val="22"/>
        </w:rPr>
        <w:t>学生</w:t>
      </w:r>
      <w:r w:rsidR="007605B0">
        <w:rPr>
          <w:rFonts w:ascii="Century" w:eastAsia="ＭＳ 明朝" w:hAnsi="Century" w:cs="ＭＳ Ｐゴシック"/>
          <w:kern w:val="0"/>
          <w:sz w:val="22"/>
        </w:rPr>
        <w:t>は、</w:t>
      </w:r>
      <w:r w:rsidR="00931348">
        <w:rPr>
          <w:rFonts w:ascii="Century" w:eastAsia="ＭＳ 明朝" w:hAnsi="Century" w:cs="ＭＳ Ｐゴシック"/>
          <w:kern w:val="0"/>
          <w:sz w:val="22"/>
        </w:rPr>
        <w:t>202</w:t>
      </w:r>
      <w:r w:rsidR="00D1657A" w:rsidRPr="1236A72E">
        <w:rPr>
          <w:rFonts w:ascii="Century" w:eastAsia="ＭＳ 明朝" w:hAnsi="Century" w:cs="ＭＳ Ｐゴシック"/>
          <w:sz w:val="22"/>
        </w:rPr>
        <w:t>1</w:t>
      </w:r>
      <w:r w:rsidR="00931348">
        <w:rPr>
          <w:rFonts w:ascii="Century" w:eastAsia="ＭＳ 明朝" w:hAnsi="Century" w:cs="ＭＳ Ｐゴシック"/>
          <w:kern w:val="0"/>
          <w:sz w:val="22"/>
        </w:rPr>
        <w:t>年</w:t>
      </w:r>
      <w:del w:id="19" w:author="Susumu Hara" w:date="2021-07-02T17:29:00Z">
        <w:r w:rsidR="00931348" w:rsidDel="00CB59CF">
          <w:rPr>
            <w:rFonts w:ascii="Century" w:eastAsia="ＭＳ 明朝" w:hAnsi="Century" w:cs="ＭＳ Ｐゴシック" w:hint="eastAsia"/>
            <w:kern w:val="0"/>
            <w:sz w:val="22"/>
          </w:rPr>
          <w:delText>4</w:delText>
        </w:r>
      </w:del>
      <w:ins w:id="20" w:author="Susumu Hara" w:date="2021-07-02T17:30:00Z">
        <w:r w:rsidR="00CB59CF">
          <w:rPr>
            <w:rFonts w:ascii="Century" w:eastAsia="ＭＳ 明朝" w:hAnsi="Century" w:cs="ＭＳ Ｐゴシック" w:hint="eastAsia"/>
            <w:kern w:val="0"/>
            <w:sz w:val="22"/>
          </w:rPr>
          <w:t>1</w:t>
        </w:r>
        <w:r w:rsidR="00CB59CF">
          <w:rPr>
            <w:rFonts w:ascii="Century" w:eastAsia="ＭＳ 明朝" w:hAnsi="Century" w:cs="ＭＳ Ｐゴシック"/>
            <w:kern w:val="0"/>
            <w:sz w:val="22"/>
          </w:rPr>
          <w:t>0</w:t>
        </w:r>
      </w:ins>
      <w:r w:rsidR="00931348">
        <w:rPr>
          <w:rFonts w:ascii="Century" w:eastAsia="ＭＳ 明朝" w:hAnsi="Century" w:cs="ＭＳ Ｐゴシック"/>
          <w:kern w:val="0"/>
          <w:sz w:val="22"/>
        </w:rPr>
        <w:t>月に、以下の研究科・専攻の博士前期課程</w:t>
      </w:r>
      <w:r w:rsidR="00931348">
        <w:rPr>
          <w:rFonts w:ascii="Century" w:eastAsia="ＭＳ 明朝" w:hAnsi="Century" w:cs="ＭＳ Ｐゴシック"/>
          <w:kern w:val="0"/>
          <w:sz w:val="22"/>
        </w:rPr>
        <w:t>1</w:t>
      </w:r>
      <w:r w:rsidR="00931348">
        <w:rPr>
          <w:rFonts w:ascii="Century" w:eastAsia="ＭＳ 明朝" w:hAnsi="Century" w:cs="ＭＳ Ｐゴシック"/>
          <w:kern w:val="0"/>
          <w:sz w:val="22"/>
        </w:rPr>
        <w:t>年次に入学</w:t>
      </w:r>
      <w:r w:rsidR="00D1657A" w:rsidRPr="1236A72E">
        <w:rPr>
          <w:rFonts w:ascii="Century" w:eastAsia="ＭＳ 明朝" w:hAnsi="Century" w:cs="ＭＳ Ｐゴシック"/>
          <w:sz w:val="22"/>
        </w:rPr>
        <w:t>予定の</w:t>
      </w:r>
      <w:r w:rsidR="00931348">
        <w:rPr>
          <w:rFonts w:ascii="Century" w:eastAsia="ＭＳ 明朝" w:hAnsi="Century" w:cs="ＭＳ Ｐゴシック"/>
          <w:kern w:val="0"/>
          <w:sz w:val="22"/>
        </w:rPr>
        <w:t>者</w:t>
      </w:r>
      <w:r w:rsidR="00491EDC">
        <w:rPr>
          <w:rFonts w:ascii="Century" w:eastAsia="ＭＳ 明朝" w:hAnsi="Century" w:cs="ＭＳ Ｐゴシック"/>
          <w:kern w:val="0"/>
          <w:sz w:val="22"/>
        </w:rPr>
        <w:t>で博士後期課程への進学を</w:t>
      </w:r>
      <w:r w:rsidR="00C04E0A">
        <w:rPr>
          <w:rFonts w:ascii="Century" w:eastAsia="ＭＳ 明朝" w:hAnsi="Century" w:cs="ＭＳ Ｐゴシック"/>
          <w:kern w:val="0"/>
          <w:sz w:val="22"/>
        </w:rPr>
        <w:t>希望</w:t>
      </w:r>
      <w:r w:rsidR="00491EDC">
        <w:rPr>
          <w:rFonts w:ascii="Century" w:eastAsia="ＭＳ 明朝" w:hAnsi="Century" w:cs="ＭＳ Ｐゴシック"/>
          <w:kern w:val="0"/>
          <w:sz w:val="22"/>
        </w:rPr>
        <w:t>している者</w:t>
      </w:r>
      <w:r w:rsidR="00D1657A" w:rsidRPr="1236A72E">
        <w:rPr>
          <w:rFonts w:ascii="Century" w:eastAsia="ＭＳ 明朝" w:hAnsi="Century" w:cs="ＭＳ Ｐゴシック"/>
          <w:sz w:val="22"/>
        </w:rPr>
        <w:t>、および</w:t>
      </w:r>
      <w:r w:rsidR="38409DC3" w:rsidRPr="1236A72E">
        <w:rPr>
          <w:rFonts w:ascii="Century" w:eastAsia="ＭＳ 明朝" w:hAnsi="Century" w:cs="ＭＳ Ｐゴシック"/>
          <w:sz w:val="22"/>
        </w:rPr>
        <w:t>博士後期課程</w:t>
      </w:r>
      <w:r w:rsidR="00D1657A" w:rsidRPr="1236A72E">
        <w:rPr>
          <w:rFonts w:ascii="Century" w:eastAsia="ＭＳ 明朝" w:hAnsi="Century" w:cs="ＭＳ Ｐゴシック"/>
          <w:sz w:val="22"/>
        </w:rPr>
        <w:t>1</w:t>
      </w:r>
      <w:r w:rsidR="00D1657A" w:rsidRPr="1236A72E">
        <w:rPr>
          <w:rFonts w:ascii="Century" w:eastAsia="ＭＳ 明朝" w:hAnsi="Century" w:cs="ＭＳ Ｐゴシック"/>
          <w:sz w:val="22"/>
        </w:rPr>
        <w:t>年</w:t>
      </w:r>
      <w:r w:rsidR="00CD5405">
        <w:rPr>
          <w:rFonts w:ascii="Century" w:eastAsia="ＭＳ 明朝" w:hAnsi="Century" w:cs="ＭＳ Ｐゴシック" w:hint="eastAsia"/>
          <w:sz w:val="22"/>
        </w:rPr>
        <w:t>次</w:t>
      </w:r>
      <w:r w:rsidR="00D1657A" w:rsidRPr="1236A72E">
        <w:rPr>
          <w:rFonts w:ascii="Century" w:eastAsia="ＭＳ 明朝" w:hAnsi="Century" w:cs="ＭＳ Ｐゴシック"/>
          <w:sz w:val="22"/>
        </w:rPr>
        <w:t>に</w:t>
      </w:r>
      <w:r w:rsidR="00A81F45">
        <w:rPr>
          <w:rFonts w:ascii="Century" w:eastAsia="ＭＳ 明朝" w:hAnsi="Century" w:cs="ＭＳ Ｐゴシック" w:hint="eastAsia"/>
          <w:sz w:val="22"/>
        </w:rPr>
        <w:t>入学</w:t>
      </w:r>
      <w:r w:rsidR="00D1657A" w:rsidRPr="1236A72E">
        <w:rPr>
          <w:rFonts w:ascii="Century" w:eastAsia="ＭＳ 明朝" w:hAnsi="Century" w:cs="ＭＳ Ｐゴシック"/>
          <w:sz w:val="22"/>
        </w:rPr>
        <w:t>予定の者</w:t>
      </w:r>
      <w:r w:rsidR="003E7D19">
        <w:rPr>
          <w:rFonts w:ascii="Century" w:eastAsia="ＭＳ 明朝" w:hAnsi="Century" w:cs="ＭＳ Ｐゴシック"/>
          <w:kern w:val="0"/>
          <w:sz w:val="22"/>
        </w:rPr>
        <w:t>とします。</w:t>
      </w:r>
    </w:p>
    <w:p w14:paraId="5FC597AA" w14:textId="08147745" w:rsidR="000C78A9" w:rsidRPr="00CD5405" w:rsidRDefault="000C78A9" w:rsidP="008F2805">
      <w:pPr>
        <w:widowControl/>
        <w:rPr>
          <w:rFonts w:ascii="Century" w:eastAsia="ＭＳ 明朝" w:hAnsi="Century" w:cs="ＭＳ Ｐゴシック"/>
          <w:kern w:val="0"/>
          <w:sz w:val="22"/>
          <w:szCs w:val="18"/>
        </w:rPr>
      </w:pPr>
    </w:p>
    <w:p w14:paraId="2C8C8CED" w14:textId="77777777" w:rsidR="00972B3D" w:rsidRDefault="001E5856" w:rsidP="008F2805">
      <w:pPr>
        <w:widowControl/>
        <w:ind w:leftChars="100" w:left="210"/>
        <w:rPr>
          <w:rFonts w:ascii="Century" w:eastAsia="ＭＳ 明朝" w:hAnsi="Century" w:cs="ＭＳ Ｐゴシック"/>
          <w:kern w:val="0"/>
          <w:sz w:val="22"/>
          <w:szCs w:val="18"/>
        </w:rPr>
      </w:pPr>
      <w:r w:rsidRPr="001E5856">
        <w:rPr>
          <w:rFonts w:ascii="Century" w:eastAsia="ＭＳ 明朝" w:hAnsi="Century" w:cs="ＭＳ Ｐゴシック" w:hint="eastAsia"/>
          <w:kern w:val="0"/>
          <w:sz w:val="22"/>
          <w:szCs w:val="18"/>
        </w:rPr>
        <w:t>人文学研究科：人文学専攻</w:t>
      </w:r>
    </w:p>
    <w:p w14:paraId="73937C53" w14:textId="3E4FA623" w:rsidR="001E5856" w:rsidRPr="001E5856" w:rsidRDefault="001E5856" w:rsidP="008F2805">
      <w:pPr>
        <w:widowControl/>
        <w:ind w:leftChars="100" w:left="210"/>
        <w:rPr>
          <w:rFonts w:ascii="Century" w:eastAsia="ＭＳ 明朝" w:hAnsi="Century" w:cs="ＭＳ Ｐゴシック"/>
          <w:kern w:val="0"/>
          <w:sz w:val="22"/>
          <w:szCs w:val="18"/>
        </w:rPr>
      </w:pPr>
      <w:r w:rsidRPr="00972B3D">
        <w:rPr>
          <w:rFonts w:ascii="Century" w:eastAsia="ＭＳ 明朝" w:hAnsi="Century" w:cs="ＭＳ Ｐゴシック" w:hint="eastAsia"/>
          <w:spacing w:val="27"/>
          <w:kern w:val="0"/>
          <w:sz w:val="22"/>
          <w:szCs w:val="18"/>
          <w:fitText w:val="1320" w:id="-1987339008"/>
        </w:rPr>
        <w:t>法学研究</w:t>
      </w:r>
      <w:r w:rsidRPr="00972B3D">
        <w:rPr>
          <w:rFonts w:ascii="Century" w:eastAsia="ＭＳ 明朝" w:hAnsi="Century" w:cs="ＭＳ Ｐゴシック" w:hint="eastAsia"/>
          <w:spacing w:val="2"/>
          <w:kern w:val="0"/>
          <w:sz w:val="22"/>
          <w:szCs w:val="18"/>
          <w:fitText w:val="1320" w:id="-1987339008"/>
        </w:rPr>
        <w:t>科</w:t>
      </w:r>
      <w:r w:rsidRPr="001E5856">
        <w:rPr>
          <w:rFonts w:ascii="Century" w:eastAsia="ＭＳ 明朝" w:hAnsi="Century" w:cs="ＭＳ Ｐゴシック" w:hint="eastAsia"/>
          <w:kern w:val="0"/>
          <w:sz w:val="22"/>
          <w:szCs w:val="18"/>
        </w:rPr>
        <w:t>：総合法政専攻</w:t>
      </w:r>
    </w:p>
    <w:p w14:paraId="7C157FDF" w14:textId="77777777" w:rsidR="001E5856" w:rsidRPr="001E5856" w:rsidRDefault="001E5856" w:rsidP="008F2805">
      <w:pPr>
        <w:widowControl/>
        <w:ind w:leftChars="100" w:left="210"/>
        <w:rPr>
          <w:rFonts w:ascii="Century" w:eastAsia="ＭＳ 明朝" w:hAnsi="Century" w:cs="ＭＳ Ｐゴシック"/>
          <w:kern w:val="0"/>
          <w:sz w:val="22"/>
          <w:szCs w:val="18"/>
        </w:rPr>
      </w:pPr>
      <w:r w:rsidRPr="001E5856">
        <w:rPr>
          <w:rFonts w:ascii="Century" w:eastAsia="ＭＳ 明朝" w:hAnsi="Century" w:cs="ＭＳ Ｐゴシック" w:hint="eastAsia"/>
          <w:kern w:val="0"/>
          <w:sz w:val="22"/>
          <w:szCs w:val="18"/>
        </w:rPr>
        <w:t>経済学研究科：社会経済システム専攻、産業経営システム専攻</w:t>
      </w:r>
    </w:p>
    <w:p w14:paraId="5FD79ACD" w14:textId="77777777" w:rsidR="001E5856" w:rsidRPr="001E5856" w:rsidRDefault="001E5856" w:rsidP="008F2805">
      <w:pPr>
        <w:widowControl/>
        <w:ind w:leftChars="100" w:left="210"/>
        <w:rPr>
          <w:rFonts w:ascii="Century" w:eastAsia="ＭＳ 明朝" w:hAnsi="Century" w:cs="ＭＳ Ｐゴシック"/>
          <w:kern w:val="0"/>
          <w:sz w:val="22"/>
          <w:szCs w:val="18"/>
        </w:rPr>
      </w:pPr>
      <w:r w:rsidRPr="001E5856">
        <w:rPr>
          <w:rFonts w:ascii="Century" w:eastAsia="ＭＳ 明朝" w:hAnsi="Century" w:cs="ＭＳ Ｐゴシック" w:hint="eastAsia"/>
          <w:kern w:val="0"/>
          <w:sz w:val="22"/>
          <w:szCs w:val="18"/>
        </w:rPr>
        <w:t>情報学研究科：数理情報学専攻、複雑系科学専攻、社会情報学専攻、</w:t>
      </w:r>
    </w:p>
    <w:p w14:paraId="6D5A9000" w14:textId="77777777" w:rsidR="001E5856" w:rsidRPr="001E5856" w:rsidRDefault="001E5856" w:rsidP="008F2805">
      <w:pPr>
        <w:widowControl/>
        <w:ind w:leftChars="100" w:left="210"/>
        <w:rPr>
          <w:rFonts w:ascii="Century" w:eastAsia="ＭＳ 明朝" w:hAnsi="Century" w:cs="ＭＳ Ｐゴシック"/>
          <w:kern w:val="0"/>
          <w:sz w:val="22"/>
          <w:szCs w:val="18"/>
        </w:rPr>
      </w:pPr>
      <w:r w:rsidRPr="001E5856">
        <w:rPr>
          <w:rFonts w:ascii="Century" w:eastAsia="ＭＳ 明朝" w:hAnsi="Century" w:cs="ＭＳ Ｐゴシック" w:hint="eastAsia"/>
          <w:kern w:val="0"/>
          <w:sz w:val="22"/>
          <w:szCs w:val="18"/>
        </w:rPr>
        <w:t xml:space="preserve">　　　　　　　心理・認知科学専攻、情報システム学専攻、知能システム学専攻</w:t>
      </w:r>
    </w:p>
    <w:p w14:paraId="46532E8F" w14:textId="10A55746" w:rsidR="001E5856" w:rsidRPr="001E5856" w:rsidRDefault="001E5856" w:rsidP="008F2805">
      <w:pPr>
        <w:widowControl/>
        <w:ind w:leftChars="100" w:left="210" w:rightChars="-203" w:right="-426"/>
        <w:rPr>
          <w:rFonts w:ascii="Century" w:eastAsia="ＭＳ 明朝" w:hAnsi="Century" w:cs="ＭＳ Ｐゴシック"/>
          <w:kern w:val="0"/>
          <w:sz w:val="22"/>
          <w:szCs w:val="18"/>
        </w:rPr>
      </w:pPr>
      <w:r w:rsidRPr="00972B3D">
        <w:rPr>
          <w:rFonts w:ascii="Century" w:eastAsia="ＭＳ 明朝" w:hAnsi="Century" w:cs="ＭＳ Ｐゴシック" w:hint="eastAsia"/>
          <w:spacing w:val="27"/>
          <w:kern w:val="0"/>
          <w:sz w:val="22"/>
          <w:szCs w:val="18"/>
          <w:fitText w:val="1320" w:id="-1987339007"/>
        </w:rPr>
        <w:t>工学研究</w:t>
      </w:r>
      <w:r w:rsidRPr="00972B3D">
        <w:rPr>
          <w:rFonts w:ascii="Century" w:eastAsia="ＭＳ 明朝" w:hAnsi="Century" w:cs="ＭＳ Ｐゴシック" w:hint="eastAsia"/>
          <w:spacing w:val="2"/>
          <w:kern w:val="0"/>
          <w:sz w:val="22"/>
          <w:szCs w:val="18"/>
          <w:fitText w:val="1320" w:id="-1987339007"/>
        </w:rPr>
        <w:t>科</w:t>
      </w:r>
      <w:r w:rsidRPr="001E5856">
        <w:rPr>
          <w:rFonts w:ascii="Century" w:eastAsia="ＭＳ 明朝" w:hAnsi="Century" w:cs="ＭＳ Ｐゴシック" w:hint="eastAsia"/>
          <w:kern w:val="0"/>
          <w:sz w:val="22"/>
          <w:szCs w:val="18"/>
        </w:rPr>
        <w:t>：電気工学専攻、電子工学専攻、情報・通信工学専攻、機械システム工学専攻</w:t>
      </w:r>
    </w:p>
    <w:p w14:paraId="002E06C9" w14:textId="77777777" w:rsidR="001E5856" w:rsidRPr="001E5856" w:rsidRDefault="001E5856" w:rsidP="008F2805">
      <w:pPr>
        <w:widowControl/>
        <w:ind w:leftChars="100" w:left="210"/>
        <w:rPr>
          <w:rFonts w:ascii="Century" w:eastAsia="ＭＳ 明朝" w:hAnsi="Century" w:cs="ＭＳ Ｐゴシック"/>
          <w:kern w:val="0"/>
          <w:sz w:val="22"/>
          <w:szCs w:val="18"/>
        </w:rPr>
      </w:pPr>
      <w:r w:rsidRPr="001E5856">
        <w:rPr>
          <w:rFonts w:ascii="Century" w:eastAsia="ＭＳ 明朝" w:hAnsi="Century" w:cs="ＭＳ Ｐゴシック" w:hint="eastAsia"/>
          <w:kern w:val="0"/>
          <w:sz w:val="22"/>
          <w:szCs w:val="18"/>
        </w:rPr>
        <w:t xml:space="preserve">　　　　　　　マイクロ・ナノ機械理工学専攻、航空宇宙工学専攻、土木工学専攻</w:t>
      </w:r>
    </w:p>
    <w:p w14:paraId="72C923BB" w14:textId="77777777" w:rsidR="001E5856" w:rsidRDefault="001E5856" w:rsidP="008F2805">
      <w:pPr>
        <w:widowControl/>
        <w:ind w:leftChars="100" w:left="210"/>
        <w:rPr>
          <w:rFonts w:ascii="Century" w:eastAsia="ＭＳ 明朝" w:hAnsi="Century" w:cs="ＭＳ Ｐゴシック"/>
          <w:kern w:val="0"/>
          <w:sz w:val="22"/>
          <w:szCs w:val="18"/>
        </w:rPr>
      </w:pPr>
      <w:r w:rsidRPr="001E5856">
        <w:rPr>
          <w:rFonts w:ascii="Century" w:eastAsia="ＭＳ 明朝" w:hAnsi="Century" w:cs="ＭＳ Ｐゴシック" w:hint="eastAsia"/>
          <w:kern w:val="0"/>
          <w:sz w:val="22"/>
          <w:szCs w:val="18"/>
        </w:rPr>
        <w:t>環境学研究科：地球環境科学専攻、都市環境学専攻、社会環境学専攻</w:t>
      </w:r>
    </w:p>
    <w:p w14:paraId="61B3E801" w14:textId="53108A9B" w:rsidR="00712E67" w:rsidRDefault="00712E67" w:rsidP="008F2805">
      <w:pPr>
        <w:widowControl/>
        <w:rPr>
          <w:rFonts w:ascii="Century" w:eastAsia="ＭＳ 明朝" w:hAnsi="Century" w:cs="ＭＳ Ｐゴシック"/>
          <w:kern w:val="0"/>
          <w:sz w:val="22"/>
          <w:szCs w:val="18"/>
        </w:rPr>
      </w:pPr>
    </w:p>
    <w:p w14:paraId="4472E8F3" w14:textId="31667491" w:rsidR="002164FA" w:rsidRPr="00234BA6" w:rsidRDefault="00712E67" w:rsidP="008F2805">
      <w:pPr>
        <w:widowControl/>
        <w:rPr>
          <w:rFonts w:ascii="Century" w:eastAsia="ＭＳ 明朝" w:hAnsi="Century" w:cs="ＭＳ Ｐゴシック"/>
          <w:kern w:val="0"/>
          <w:sz w:val="22"/>
          <w:szCs w:val="18"/>
        </w:rPr>
      </w:pPr>
      <w:r>
        <w:rPr>
          <w:rFonts w:ascii="Century" w:eastAsia="ＭＳ 明朝" w:hAnsi="Century" w:cs="ＭＳ Ｐゴシック" w:hint="eastAsia"/>
          <w:kern w:val="0"/>
          <w:sz w:val="22"/>
          <w:szCs w:val="18"/>
        </w:rPr>
        <w:t xml:space="preserve">　他の卓越大学院プログラムを履修している者、もしくは重複して履修を希望する者については、その可否について個別に検討</w:t>
      </w:r>
      <w:r w:rsidRPr="00234BA6">
        <w:rPr>
          <w:rFonts w:ascii="Century" w:eastAsia="ＭＳ 明朝" w:hAnsi="Century" w:cs="ＭＳ Ｐゴシック" w:hint="eastAsia"/>
          <w:kern w:val="0"/>
          <w:sz w:val="22"/>
          <w:szCs w:val="18"/>
        </w:rPr>
        <w:t>します。</w:t>
      </w:r>
    </w:p>
    <w:p w14:paraId="34F30DC3" w14:textId="77777777" w:rsidR="00712E67" w:rsidRPr="00234BA6" w:rsidRDefault="00712E67" w:rsidP="008F2805">
      <w:pPr>
        <w:widowControl/>
        <w:rPr>
          <w:rFonts w:ascii="Century" w:eastAsia="ＭＳ 明朝" w:hAnsi="Century" w:cs="ＭＳ Ｐゴシック"/>
          <w:kern w:val="0"/>
          <w:sz w:val="22"/>
          <w:szCs w:val="18"/>
        </w:rPr>
      </w:pPr>
    </w:p>
    <w:p w14:paraId="21F2C32B" w14:textId="77777777" w:rsidR="00491EDC" w:rsidRPr="00234BA6" w:rsidRDefault="001E5856" w:rsidP="008F2805">
      <w:pPr>
        <w:widowControl/>
        <w:spacing w:afterLines="25" w:after="90"/>
        <w:rPr>
          <w:rFonts w:asciiTheme="majorEastAsia" w:eastAsiaTheme="majorEastAsia" w:hAnsiTheme="majorEastAsia" w:cs="ＭＳ Ｐゴシック"/>
          <w:b/>
          <w:bCs/>
          <w:kern w:val="0"/>
          <w:sz w:val="22"/>
          <w:szCs w:val="28"/>
        </w:rPr>
      </w:pPr>
      <w:r w:rsidRPr="00234BA6">
        <w:rPr>
          <w:rFonts w:asciiTheme="majorEastAsia" w:eastAsiaTheme="majorEastAsia" w:hAnsiTheme="majorEastAsia" w:cs="ＭＳ Ｐゴシック" w:hint="eastAsia"/>
          <w:b/>
          <w:bCs/>
          <w:kern w:val="0"/>
          <w:sz w:val="22"/>
          <w:szCs w:val="28"/>
        </w:rPr>
        <w:t>募集人数</w:t>
      </w:r>
    </w:p>
    <w:p w14:paraId="3B078A73" w14:textId="0FB08046" w:rsidR="001E5856" w:rsidRDefault="00491EDC" w:rsidP="008F2805">
      <w:pPr>
        <w:widowControl/>
        <w:rPr>
          <w:rFonts w:ascii="Century" w:eastAsia="ＭＳ 明朝" w:hAnsi="Century" w:cs="ＭＳ Ｐゴシック"/>
          <w:kern w:val="0"/>
          <w:sz w:val="22"/>
          <w:szCs w:val="18"/>
        </w:rPr>
      </w:pPr>
      <w:r w:rsidRPr="00234BA6">
        <w:rPr>
          <w:rFonts w:ascii="Century" w:eastAsia="ＭＳ 明朝" w:hAnsi="Century" w:cs="ＭＳ Ｐゴシック" w:hint="eastAsia"/>
          <w:kern w:val="0"/>
          <w:sz w:val="22"/>
          <w:szCs w:val="18"/>
        </w:rPr>
        <w:t xml:space="preserve">　</w:t>
      </w:r>
      <w:r w:rsidR="00C04E0A" w:rsidRPr="00234BA6">
        <w:rPr>
          <w:rFonts w:ascii="Century" w:eastAsia="ＭＳ 明朝" w:hAnsi="Century" w:cs="ＭＳ Ｐゴシック" w:hint="eastAsia"/>
          <w:kern w:val="0"/>
          <w:sz w:val="22"/>
          <w:szCs w:val="18"/>
        </w:rPr>
        <w:t>プログラム履修生</w:t>
      </w:r>
      <w:r w:rsidR="00FB3CAC" w:rsidRPr="00234BA6">
        <w:rPr>
          <w:rFonts w:ascii="Century" w:eastAsia="ＭＳ 明朝" w:hAnsi="Century" w:cs="ＭＳ Ｐゴシック" w:hint="eastAsia"/>
          <w:kern w:val="0"/>
          <w:sz w:val="22"/>
          <w:szCs w:val="18"/>
        </w:rPr>
        <w:t>（</w:t>
      </w:r>
      <w:r w:rsidRPr="00234BA6">
        <w:rPr>
          <w:rFonts w:ascii="Century" w:eastAsia="ＭＳ 明朝" w:hAnsi="Century" w:cs="ＭＳ Ｐゴシック" w:hint="eastAsia"/>
          <w:kern w:val="0"/>
          <w:sz w:val="22"/>
          <w:szCs w:val="18"/>
        </w:rPr>
        <w:t>博士前期課程</w:t>
      </w:r>
      <w:r w:rsidR="00B514FF" w:rsidRPr="00234BA6">
        <w:rPr>
          <w:rFonts w:ascii="Century" w:eastAsia="ＭＳ 明朝" w:hAnsi="Century" w:cs="ＭＳ Ｐゴシック" w:hint="eastAsia"/>
          <w:kern w:val="0"/>
          <w:sz w:val="22"/>
          <w:szCs w:val="18"/>
        </w:rPr>
        <w:t>1</w:t>
      </w:r>
      <w:r w:rsidRPr="00234BA6">
        <w:rPr>
          <w:rFonts w:ascii="Century" w:eastAsia="ＭＳ 明朝" w:hAnsi="Century" w:cs="ＭＳ Ｐゴシック" w:hint="eastAsia"/>
          <w:kern w:val="0"/>
          <w:sz w:val="22"/>
          <w:szCs w:val="18"/>
        </w:rPr>
        <w:t>年</w:t>
      </w:r>
      <w:r w:rsidR="00FB3CAC" w:rsidRPr="00234BA6">
        <w:rPr>
          <w:rFonts w:ascii="Century" w:eastAsia="ＭＳ 明朝" w:hAnsi="Century" w:cs="ＭＳ Ｐゴシック" w:hint="eastAsia"/>
          <w:kern w:val="0"/>
          <w:sz w:val="22"/>
          <w:szCs w:val="18"/>
        </w:rPr>
        <w:t>）</w:t>
      </w:r>
      <w:r w:rsidR="00142F54" w:rsidRPr="00234BA6">
        <w:rPr>
          <w:rFonts w:ascii="Century" w:eastAsia="ＭＳ 明朝" w:hAnsi="Century" w:cs="ＭＳ Ｐゴシック" w:hint="eastAsia"/>
          <w:kern w:val="0"/>
          <w:sz w:val="22"/>
          <w:szCs w:val="18"/>
        </w:rPr>
        <w:t xml:space="preserve">　</w:t>
      </w:r>
      <w:del w:id="21" w:author="Susumu Hara" w:date="2021-07-02T17:32:00Z">
        <w:r w:rsidR="00585168" w:rsidRPr="00234BA6" w:rsidDel="00CB59CF">
          <w:rPr>
            <w:rFonts w:ascii="Century" w:eastAsia="ＭＳ 明朝" w:hAnsi="Century" w:cs="ＭＳ Ｐゴシック" w:hint="eastAsia"/>
            <w:kern w:val="0"/>
            <w:sz w:val="22"/>
            <w:szCs w:val="18"/>
          </w:rPr>
          <w:delText>12</w:delText>
        </w:r>
        <w:r w:rsidR="001E5856" w:rsidRPr="00234BA6" w:rsidDel="00CB59CF">
          <w:rPr>
            <w:rFonts w:ascii="Century" w:eastAsia="ＭＳ 明朝" w:hAnsi="Century" w:cs="ＭＳ Ｐゴシック" w:hint="eastAsia"/>
            <w:kern w:val="0"/>
            <w:sz w:val="22"/>
            <w:szCs w:val="18"/>
          </w:rPr>
          <w:delText>名程度</w:delText>
        </w:r>
      </w:del>
      <w:ins w:id="22" w:author="Susumu Hara" w:date="2021-07-02T17:32:00Z">
        <w:r w:rsidR="00CB59CF">
          <w:rPr>
            <w:rFonts w:ascii="Century" w:eastAsia="ＭＳ 明朝" w:hAnsi="Century" w:cs="ＭＳ Ｐゴシック" w:hint="eastAsia"/>
            <w:kern w:val="0"/>
            <w:sz w:val="22"/>
            <w:szCs w:val="18"/>
          </w:rPr>
          <w:t>若干名</w:t>
        </w:r>
      </w:ins>
    </w:p>
    <w:p w14:paraId="21EE6643" w14:textId="2C234DE2" w:rsidR="00D1657A" w:rsidRPr="00234BA6" w:rsidRDefault="00D1657A" w:rsidP="008F2805">
      <w:pPr>
        <w:widowControl/>
        <w:rPr>
          <w:rFonts w:ascii="Century" w:eastAsia="ＭＳ 明朝" w:hAnsi="Century" w:cs="ＭＳ Ｐゴシック"/>
          <w:kern w:val="0"/>
          <w:sz w:val="22"/>
          <w:szCs w:val="18"/>
        </w:rPr>
      </w:pPr>
      <w:r>
        <w:rPr>
          <w:rFonts w:ascii="Century" w:eastAsia="ＭＳ 明朝" w:hAnsi="Century" w:cs="ＭＳ Ｐゴシック" w:hint="eastAsia"/>
          <w:kern w:val="0"/>
          <w:sz w:val="22"/>
          <w:szCs w:val="18"/>
        </w:rPr>
        <w:t xml:space="preserve">　プログラム履修生</w:t>
      </w:r>
      <w:r w:rsidR="00067079">
        <w:rPr>
          <w:rFonts w:ascii="Century" w:eastAsia="ＭＳ 明朝" w:hAnsi="Century" w:cs="ＭＳ Ｐゴシック" w:hint="eastAsia"/>
          <w:kern w:val="0"/>
          <w:sz w:val="22"/>
          <w:szCs w:val="18"/>
        </w:rPr>
        <w:t>(</w:t>
      </w:r>
      <w:r w:rsidR="00067079">
        <w:rPr>
          <w:rFonts w:ascii="Century" w:eastAsia="ＭＳ 明朝" w:hAnsi="Century" w:cs="ＭＳ Ｐゴシック" w:hint="eastAsia"/>
          <w:kern w:val="0"/>
          <w:sz w:val="22"/>
          <w:szCs w:val="18"/>
        </w:rPr>
        <w:t>編入</w:t>
      </w:r>
      <w:r w:rsidR="00067079">
        <w:rPr>
          <w:rFonts w:ascii="Century" w:eastAsia="ＭＳ 明朝" w:hAnsi="Century" w:cs="ＭＳ Ｐゴシック" w:hint="eastAsia"/>
          <w:kern w:val="0"/>
          <w:sz w:val="22"/>
          <w:szCs w:val="18"/>
        </w:rPr>
        <w:t>)</w:t>
      </w:r>
      <w:r>
        <w:rPr>
          <w:rFonts w:ascii="Century" w:eastAsia="ＭＳ 明朝" w:hAnsi="Century" w:cs="ＭＳ Ｐゴシック" w:hint="eastAsia"/>
          <w:kern w:val="0"/>
          <w:sz w:val="22"/>
          <w:szCs w:val="18"/>
        </w:rPr>
        <w:t>（博士後期課程</w:t>
      </w:r>
      <w:r>
        <w:rPr>
          <w:rFonts w:ascii="Century" w:eastAsia="ＭＳ 明朝" w:hAnsi="Century" w:cs="ＭＳ Ｐゴシック"/>
          <w:kern w:val="0"/>
          <w:sz w:val="22"/>
          <w:szCs w:val="18"/>
        </w:rPr>
        <w:t>1</w:t>
      </w:r>
      <w:r>
        <w:rPr>
          <w:rFonts w:ascii="Century" w:eastAsia="ＭＳ 明朝" w:hAnsi="Century" w:cs="ＭＳ Ｐゴシック" w:hint="eastAsia"/>
          <w:kern w:val="0"/>
          <w:sz w:val="22"/>
          <w:szCs w:val="18"/>
        </w:rPr>
        <w:t>年）　若干名</w:t>
      </w:r>
    </w:p>
    <w:p w14:paraId="6B315B40" w14:textId="24DFC7D7" w:rsidR="001E5856" w:rsidRPr="00234BA6" w:rsidRDefault="001E5856" w:rsidP="008F2805">
      <w:pPr>
        <w:widowControl/>
        <w:rPr>
          <w:rFonts w:ascii="Century" w:eastAsia="ＭＳ 明朝" w:hAnsi="Century" w:cs="ＭＳ Ｐゴシック"/>
          <w:kern w:val="0"/>
          <w:sz w:val="22"/>
          <w:szCs w:val="18"/>
        </w:rPr>
      </w:pPr>
    </w:p>
    <w:p w14:paraId="112E2380" w14:textId="11A98214" w:rsidR="006A47B2" w:rsidRPr="00234BA6" w:rsidRDefault="008A770D" w:rsidP="006A47B2">
      <w:pPr>
        <w:widowControl/>
        <w:spacing w:afterLines="25" w:after="90"/>
        <w:rPr>
          <w:rFonts w:asciiTheme="majorEastAsia" w:eastAsiaTheme="majorEastAsia" w:hAnsiTheme="majorEastAsia" w:cs="ＭＳ Ｐゴシック"/>
          <w:b/>
          <w:bCs/>
          <w:kern w:val="0"/>
          <w:sz w:val="22"/>
          <w:szCs w:val="28"/>
        </w:rPr>
      </w:pPr>
      <w:r w:rsidRPr="00234BA6">
        <w:rPr>
          <w:rFonts w:asciiTheme="majorEastAsia" w:eastAsiaTheme="majorEastAsia" w:hAnsiTheme="majorEastAsia" w:cs="ＭＳ Ｐゴシック" w:hint="eastAsia"/>
          <w:b/>
          <w:bCs/>
          <w:kern w:val="0"/>
          <w:sz w:val="22"/>
          <w:szCs w:val="28"/>
        </w:rPr>
        <w:t>TMI</w:t>
      </w:r>
      <w:r w:rsidR="00E552C7">
        <w:rPr>
          <w:rFonts w:asciiTheme="majorEastAsia" w:eastAsiaTheme="majorEastAsia" w:hAnsiTheme="majorEastAsia" w:cs="ＭＳ Ｐゴシック" w:hint="eastAsia"/>
          <w:b/>
          <w:bCs/>
          <w:kern w:val="0"/>
          <w:sz w:val="22"/>
          <w:szCs w:val="28"/>
        </w:rPr>
        <w:t>オンライン</w:t>
      </w:r>
      <w:r w:rsidR="006A47B2" w:rsidRPr="00234BA6">
        <w:rPr>
          <w:rFonts w:asciiTheme="majorEastAsia" w:eastAsiaTheme="majorEastAsia" w:hAnsiTheme="majorEastAsia" w:cs="ＭＳ Ｐゴシック" w:hint="eastAsia"/>
          <w:b/>
          <w:bCs/>
          <w:kern w:val="0"/>
          <w:sz w:val="22"/>
          <w:szCs w:val="28"/>
        </w:rPr>
        <w:t>説明会</w:t>
      </w:r>
    </w:p>
    <w:p w14:paraId="07C9DB11" w14:textId="11AC3267" w:rsidR="002164FA" w:rsidRPr="00234BA6" w:rsidRDefault="006A47B2" w:rsidP="008F2805">
      <w:pPr>
        <w:widowControl/>
        <w:rPr>
          <w:rFonts w:ascii="Century" w:eastAsia="ＭＳ 明朝" w:hAnsi="Century" w:cs="ＭＳ Ｐゴシック"/>
          <w:kern w:val="0"/>
          <w:sz w:val="22"/>
        </w:rPr>
      </w:pPr>
      <w:r w:rsidRPr="00234BA6">
        <w:rPr>
          <w:rFonts w:ascii="Century" w:eastAsia="ＭＳ 明朝" w:hAnsi="Century" w:cs="ＭＳ Ｐゴシック" w:hint="eastAsia"/>
          <w:kern w:val="0"/>
          <w:sz w:val="22"/>
        </w:rPr>
        <w:t xml:space="preserve">　本プログラムの詳細を説明する</w:t>
      </w:r>
      <w:r w:rsidR="008A770D" w:rsidRPr="00234BA6">
        <w:rPr>
          <w:rFonts w:ascii="Century" w:eastAsia="ＭＳ 明朝" w:hAnsi="Century" w:cs="ＭＳ Ｐゴシック" w:hint="eastAsia"/>
          <w:kern w:val="0"/>
          <w:sz w:val="22"/>
        </w:rPr>
        <w:t>TMI</w:t>
      </w:r>
      <w:r w:rsidRPr="00234BA6">
        <w:rPr>
          <w:rFonts w:ascii="Century" w:eastAsia="ＭＳ 明朝" w:hAnsi="Century" w:cs="ＭＳ Ｐゴシック" w:hint="eastAsia"/>
          <w:kern w:val="0"/>
          <w:sz w:val="22"/>
        </w:rPr>
        <w:t>説明会を</w:t>
      </w:r>
      <w:r w:rsidR="008A770D" w:rsidRPr="00234BA6">
        <w:rPr>
          <w:rFonts w:ascii="Century" w:eastAsia="ＭＳ 明朝" w:hAnsi="Century" w:cs="ＭＳ Ｐゴシック" w:hint="eastAsia"/>
          <w:kern w:val="0"/>
          <w:sz w:val="22"/>
        </w:rPr>
        <w:t>オンライン</w:t>
      </w:r>
      <w:r w:rsidR="00B47D7D" w:rsidRPr="00234BA6">
        <w:rPr>
          <w:rFonts w:ascii="Century" w:eastAsia="ＭＳ 明朝" w:hAnsi="Century" w:cs="ＭＳ Ｐゴシック" w:hint="eastAsia"/>
          <w:kern w:val="0"/>
          <w:sz w:val="22"/>
        </w:rPr>
        <w:t>（</w:t>
      </w:r>
      <w:r w:rsidR="681D5905" w:rsidRPr="00234BA6">
        <w:rPr>
          <w:rFonts w:ascii="Century" w:eastAsia="ＭＳ 明朝" w:hAnsi="Century" w:cs="ＭＳ Ｐゴシック"/>
          <w:kern w:val="0"/>
          <w:sz w:val="22"/>
        </w:rPr>
        <w:t>Teams</w:t>
      </w:r>
      <w:r w:rsidR="00B47D7D" w:rsidRPr="00234BA6">
        <w:rPr>
          <w:rFonts w:ascii="Century" w:eastAsia="ＭＳ 明朝" w:hAnsi="Century" w:cs="ＭＳ Ｐゴシック" w:hint="eastAsia"/>
          <w:kern w:val="0"/>
          <w:sz w:val="22"/>
        </w:rPr>
        <w:t>）</w:t>
      </w:r>
      <w:r w:rsidR="008A770D" w:rsidRPr="00234BA6">
        <w:rPr>
          <w:rFonts w:ascii="Century" w:eastAsia="ＭＳ 明朝" w:hAnsi="Century" w:cs="ＭＳ Ｐゴシック" w:hint="eastAsia"/>
          <w:kern w:val="0"/>
          <w:sz w:val="22"/>
        </w:rPr>
        <w:t>で</w:t>
      </w:r>
      <w:r w:rsidRPr="00234BA6">
        <w:rPr>
          <w:rFonts w:ascii="Century" w:eastAsia="ＭＳ 明朝" w:hAnsi="Century" w:cs="ＭＳ Ｐゴシック" w:hint="eastAsia"/>
          <w:kern w:val="0"/>
          <w:sz w:val="22"/>
        </w:rPr>
        <w:t>開催します。</w:t>
      </w:r>
      <w:r w:rsidR="008A770D" w:rsidRPr="00234BA6">
        <w:rPr>
          <w:rFonts w:ascii="Century" w:eastAsia="ＭＳ 明朝" w:hAnsi="Century" w:cs="ＭＳ Ｐゴシック" w:hint="eastAsia"/>
          <w:kern w:val="0"/>
          <w:sz w:val="22"/>
        </w:rPr>
        <w:t>参加希望者は、以下のフォーム</w:t>
      </w:r>
      <w:r w:rsidR="002164FA" w:rsidRPr="00234BA6">
        <w:rPr>
          <w:rFonts w:ascii="Century" w:eastAsia="ＭＳ 明朝" w:hAnsi="Century" w:cs="ＭＳ Ｐゴシック" w:hint="eastAsia"/>
          <w:kern w:val="0"/>
          <w:sz w:val="22"/>
        </w:rPr>
        <w:t>から</w:t>
      </w:r>
      <w:r w:rsidR="00B47D7D" w:rsidRPr="00234BA6">
        <w:rPr>
          <w:rFonts w:ascii="Century" w:eastAsia="ＭＳ 明朝" w:hAnsi="Century" w:cs="ＭＳ Ｐゴシック" w:hint="eastAsia"/>
          <w:kern w:val="0"/>
          <w:sz w:val="22"/>
        </w:rPr>
        <w:t>ご</w:t>
      </w:r>
      <w:r w:rsidR="008A770D" w:rsidRPr="00234BA6">
        <w:rPr>
          <w:rFonts w:ascii="Century" w:eastAsia="ＭＳ 明朝" w:hAnsi="Century" w:cs="ＭＳ Ｐゴシック" w:hint="eastAsia"/>
          <w:kern w:val="0"/>
          <w:sz w:val="22"/>
        </w:rPr>
        <w:t>登録ください。参加リンクをお送りします。</w:t>
      </w:r>
      <w:r w:rsidR="00A8170D" w:rsidRPr="00234BA6">
        <w:rPr>
          <w:rFonts w:ascii="Century" w:eastAsia="ＭＳ 明朝" w:hAnsi="Century" w:cs="ＭＳ Ｐゴシック" w:hint="eastAsia"/>
          <w:kern w:val="0"/>
          <w:sz w:val="22"/>
        </w:rPr>
        <w:t>以下の時間に都合がつかない場合</w:t>
      </w:r>
      <w:r w:rsidR="00B514FF" w:rsidRPr="00234BA6">
        <w:rPr>
          <w:rFonts w:ascii="Century" w:eastAsia="ＭＳ 明朝" w:hAnsi="Century" w:cs="ＭＳ Ｐゴシック" w:hint="eastAsia"/>
          <w:kern w:val="0"/>
          <w:sz w:val="22"/>
        </w:rPr>
        <w:t>でも</w:t>
      </w:r>
      <w:r w:rsidR="00A8170D" w:rsidRPr="00234BA6">
        <w:rPr>
          <w:rFonts w:ascii="Century" w:eastAsia="ＭＳ 明朝" w:hAnsi="Century" w:cs="ＭＳ Ｐゴシック" w:hint="eastAsia"/>
          <w:kern w:val="0"/>
          <w:sz w:val="22"/>
        </w:rPr>
        <w:t>、別途</w:t>
      </w:r>
      <w:r w:rsidR="002164FA" w:rsidRPr="00234BA6">
        <w:rPr>
          <w:rFonts w:ascii="Century" w:eastAsia="ＭＳ 明朝" w:hAnsi="Century" w:cs="ＭＳ Ｐゴシック" w:hint="eastAsia"/>
          <w:kern w:val="0"/>
          <w:sz w:val="22"/>
        </w:rPr>
        <w:t>対応しますのでご</w:t>
      </w:r>
      <w:r w:rsidR="00B514FF" w:rsidRPr="00234BA6">
        <w:rPr>
          <w:rFonts w:ascii="Century" w:eastAsia="ＭＳ 明朝" w:hAnsi="Century" w:cs="ＭＳ Ｐゴシック" w:hint="eastAsia"/>
          <w:kern w:val="0"/>
          <w:sz w:val="22"/>
        </w:rPr>
        <w:t>登録</w:t>
      </w:r>
      <w:r w:rsidR="002164FA" w:rsidRPr="00234BA6">
        <w:rPr>
          <w:rFonts w:ascii="Century" w:eastAsia="ＭＳ 明朝" w:hAnsi="Century" w:cs="ＭＳ Ｐゴシック" w:hint="eastAsia"/>
          <w:kern w:val="0"/>
          <w:sz w:val="22"/>
        </w:rPr>
        <w:t>ください。</w:t>
      </w:r>
      <w:r w:rsidR="008A770D" w:rsidRPr="00234BA6">
        <w:rPr>
          <w:rFonts w:ascii="Century" w:eastAsia="ＭＳ 明朝" w:hAnsi="Century" w:cs="ＭＳ Ｐゴシック" w:hint="eastAsia"/>
          <w:kern w:val="0"/>
          <w:sz w:val="22"/>
        </w:rPr>
        <w:t>なお、本説明会に</w:t>
      </w:r>
      <w:r w:rsidR="00B30D88" w:rsidRPr="00234BA6">
        <w:rPr>
          <w:rFonts w:ascii="Century" w:eastAsia="ＭＳ 明朝" w:hAnsi="Century" w:cs="ＭＳ Ｐゴシック" w:hint="eastAsia"/>
          <w:kern w:val="0"/>
          <w:sz w:val="22"/>
        </w:rPr>
        <w:t>参加できなくても、</w:t>
      </w:r>
      <w:r w:rsidR="00B514FF" w:rsidRPr="00234BA6">
        <w:rPr>
          <w:rFonts w:ascii="Century" w:eastAsia="ＭＳ 明朝" w:hAnsi="Century" w:cs="ＭＳ Ｐゴシック" w:hint="eastAsia"/>
          <w:kern w:val="0"/>
          <w:sz w:val="22"/>
        </w:rPr>
        <w:t>履修</w:t>
      </w:r>
      <w:r w:rsidR="00B30D88" w:rsidRPr="00234BA6">
        <w:rPr>
          <w:rFonts w:ascii="Century" w:eastAsia="ＭＳ 明朝" w:hAnsi="Century" w:cs="ＭＳ Ｐゴシック" w:hint="eastAsia"/>
          <w:kern w:val="0"/>
          <w:sz w:val="22"/>
        </w:rPr>
        <w:t>応募は可能です。</w:t>
      </w:r>
    </w:p>
    <w:p w14:paraId="64A53DA8" w14:textId="69FE9677" w:rsidR="00585168" w:rsidRPr="00585168" w:rsidRDefault="00E07D7D" w:rsidP="00B514FF">
      <w:pPr>
        <w:widowControl/>
        <w:ind w:firstLineChars="100" w:firstLine="220"/>
        <w:rPr>
          <w:rFonts w:ascii="Century" w:eastAsia="ＭＳ 明朝" w:hAnsi="Century" w:cs="ＭＳ Ｐゴシック"/>
          <w:kern w:val="0"/>
          <w:sz w:val="22"/>
          <w:szCs w:val="18"/>
        </w:rPr>
      </w:pPr>
      <w:r w:rsidRPr="00234BA6">
        <w:rPr>
          <w:rFonts w:ascii="Century" w:eastAsia="ＭＳ 明朝" w:hAnsi="Century" w:cs="ＭＳ Ｐゴシック" w:hint="eastAsia"/>
          <w:kern w:val="0"/>
          <w:sz w:val="22"/>
          <w:szCs w:val="18"/>
        </w:rPr>
        <w:t>（</w:t>
      </w:r>
      <w:r w:rsidR="00B30D88" w:rsidRPr="00234BA6">
        <w:rPr>
          <w:rFonts w:ascii="Century" w:eastAsia="ＭＳ 明朝" w:hAnsi="Century" w:cs="ＭＳ Ｐゴシック" w:hint="eastAsia"/>
          <w:kern w:val="0"/>
          <w:sz w:val="22"/>
          <w:szCs w:val="18"/>
        </w:rPr>
        <w:t>説明会には、</w:t>
      </w:r>
      <w:r w:rsidR="008A770D" w:rsidRPr="00234BA6">
        <w:rPr>
          <w:rFonts w:ascii="Century" w:eastAsia="ＭＳ 明朝" w:hAnsi="Century" w:cs="ＭＳ Ｐゴシック" w:hint="eastAsia"/>
          <w:kern w:val="0"/>
          <w:sz w:val="22"/>
          <w:szCs w:val="18"/>
        </w:rPr>
        <w:t>将来、本プログラムの履修を希望する学部生、</w:t>
      </w:r>
      <w:r w:rsidR="00B47D7D" w:rsidRPr="00234BA6">
        <w:rPr>
          <w:rFonts w:ascii="Century" w:eastAsia="ＭＳ 明朝" w:hAnsi="Century" w:cs="ＭＳ Ｐゴシック" w:hint="eastAsia"/>
          <w:kern w:val="0"/>
          <w:sz w:val="22"/>
          <w:szCs w:val="18"/>
        </w:rPr>
        <w:t>及び博士前期課程</w:t>
      </w:r>
      <w:r w:rsidR="00D1657A">
        <w:rPr>
          <w:rFonts w:ascii="Century" w:eastAsia="ＭＳ 明朝" w:hAnsi="Century" w:cs="ＭＳ Ｐゴシック" w:hint="eastAsia"/>
          <w:kern w:val="0"/>
          <w:sz w:val="22"/>
          <w:szCs w:val="18"/>
        </w:rPr>
        <w:t>の学生</w:t>
      </w:r>
      <w:r w:rsidR="00024AD8" w:rsidRPr="00234BA6">
        <w:rPr>
          <w:rFonts w:ascii="Century" w:eastAsia="ＭＳ 明朝" w:hAnsi="Century" w:cs="ＭＳ Ｐゴシック" w:hint="eastAsia"/>
          <w:kern w:val="0"/>
          <w:sz w:val="22"/>
          <w:szCs w:val="18"/>
        </w:rPr>
        <w:t>の</w:t>
      </w:r>
      <w:r w:rsidR="008A770D" w:rsidRPr="00234BA6">
        <w:rPr>
          <w:rFonts w:ascii="Century" w:eastAsia="ＭＳ 明朝" w:hAnsi="Century" w:cs="ＭＳ Ｐゴシック" w:hint="eastAsia"/>
          <w:kern w:val="0"/>
          <w:sz w:val="22"/>
          <w:szCs w:val="18"/>
        </w:rPr>
        <w:t>参加</w:t>
      </w:r>
      <w:r w:rsidRPr="00234BA6">
        <w:rPr>
          <w:rFonts w:ascii="Century" w:eastAsia="ＭＳ 明朝" w:hAnsi="Century" w:cs="ＭＳ Ｐゴシック" w:hint="eastAsia"/>
          <w:kern w:val="0"/>
          <w:sz w:val="22"/>
          <w:szCs w:val="18"/>
        </w:rPr>
        <w:t>も</w:t>
      </w:r>
      <w:r w:rsidR="008A770D" w:rsidRPr="00234BA6">
        <w:rPr>
          <w:rFonts w:ascii="Century" w:eastAsia="ＭＳ 明朝" w:hAnsi="Century" w:cs="ＭＳ Ｐゴシック" w:hint="eastAsia"/>
          <w:kern w:val="0"/>
          <w:sz w:val="22"/>
          <w:szCs w:val="18"/>
        </w:rPr>
        <w:t>可能です</w:t>
      </w:r>
      <w:r w:rsidRPr="00234BA6">
        <w:rPr>
          <w:rFonts w:ascii="Century" w:eastAsia="ＭＳ 明朝" w:hAnsi="Century" w:cs="ＭＳ Ｐゴシック" w:hint="eastAsia"/>
          <w:kern w:val="0"/>
          <w:sz w:val="22"/>
          <w:szCs w:val="18"/>
        </w:rPr>
        <w:t>。</w:t>
      </w:r>
      <w:r w:rsidR="002B0168" w:rsidRPr="00234BA6">
        <w:rPr>
          <w:rFonts w:ascii="Century" w:eastAsia="ＭＳ 明朝" w:hAnsi="Century" w:cs="ＭＳ Ｐゴシック" w:hint="eastAsia"/>
          <w:kern w:val="0"/>
          <w:sz w:val="22"/>
          <w:szCs w:val="18"/>
        </w:rPr>
        <w:t>）</w:t>
      </w:r>
    </w:p>
    <w:p w14:paraId="46AF5619" w14:textId="092E8D2C" w:rsidR="00E07D7D" w:rsidRDefault="00E07D7D" w:rsidP="00E07D7D">
      <w:pPr>
        <w:widowControl/>
        <w:ind w:firstLineChars="100" w:firstLine="220"/>
        <w:rPr>
          <w:rFonts w:ascii="Century" w:eastAsia="ＭＳ 明朝" w:hAnsi="Century" w:cs="ＭＳ Ｐゴシック"/>
          <w:kern w:val="0"/>
          <w:sz w:val="22"/>
          <w:szCs w:val="18"/>
        </w:rPr>
      </w:pPr>
    </w:p>
    <w:p w14:paraId="01F5F00E" w14:textId="641239B9" w:rsidR="00B47D7D" w:rsidRDefault="008A770D" w:rsidP="002164FA">
      <w:pPr>
        <w:widowControl/>
        <w:tabs>
          <w:tab w:val="left" w:pos="2977"/>
        </w:tabs>
        <w:ind w:firstLineChars="100" w:firstLine="220"/>
        <w:rPr>
          <w:rFonts w:ascii="Century" w:eastAsia="ＭＳ 明朝" w:hAnsi="Century" w:cs="ＭＳ Ｐゴシック"/>
          <w:kern w:val="0"/>
          <w:sz w:val="22"/>
          <w:szCs w:val="18"/>
        </w:rPr>
      </w:pPr>
      <w:r>
        <w:rPr>
          <w:rFonts w:ascii="Century" w:eastAsia="ＭＳ 明朝" w:hAnsi="Century" w:cs="ＭＳ Ｐゴシック" w:hint="eastAsia"/>
          <w:kern w:val="0"/>
          <w:sz w:val="22"/>
          <w:szCs w:val="18"/>
        </w:rPr>
        <w:t>2</w:t>
      </w:r>
      <w:r>
        <w:rPr>
          <w:rFonts w:ascii="Century" w:eastAsia="ＭＳ 明朝" w:hAnsi="Century" w:cs="ＭＳ Ｐゴシック"/>
          <w:kern w:val="0"/>
          <w:sz w:val="22"/>
          <w:szCs w:val="18"/>
        </w:rPr>
        <w:t>02</w:t>
      </w:r>
      <w:r w:rsidR="00D1657A">
        <w:rPr>
          <w:rFonts w:ascii="Century" w:eastAsia="ＭＳ 明朝" w:hAnsi="Century" w:cs="ＭＳ Ｐゴシック"/>
          <w:kern w:val="0"/>
          <w:sz w:val="22"/>
          <w:szCs w:val="18"/>
        </w:rPr>
        <w:t>1</w:t>
      </w:r>
      <w:r>
        <w:rPr>
          <w:rFonts w:ascii="Century" w:eastAsia="ＭＳ 明朝" w:hAnsi="Century" w:cs="ＭＳ Ｐゴシック" w:hint="eastAsia"/>
          <w:kern w:val="0"/>
          <w:sz w:val="22"/>
          <w:szCs w:val="18"/>
        </w:rPr>
        <w:t>年</w:t>
      </w:r>
      <w:del w:id="23" w:author="Susumu Hara" w:date="2021-07-02T17:33:00Z">
        <w:r w:rsidR="00D1657A" w:rsidDel="00CB59CF">
          <w:rPr>
            <w:rFonts w:ascii="Century" w:eastAsia="ＭＳ 明朝" w:hAnsi="Century" w:cs="ＭＳ Ｐゴシック" w:hint="eastAsia"/>
            <w:kern w:val="0"/>
            <w:sz w:val="22"/>
            <w:szCs w:val="18"/>
          </w:rPr>
          <w:delText>2</w:delText>
        </w:r>
      </w:del>
      <w:ins w:id="24" w:author="Susumu Hara" w:date="2021-07-02T17:33:00Z">
        <w:r w:rsidR="00CB59CF">
          <w:rPr>
            <w:rFonts w:ascii="Century" w:eastAsia="ＭＳ 明朝" w:hAnsi="Century" w:cs="ＭＳ Ｐゴシック"/>
            <w:kern w:val="0"/>
            <w:sz w:val="22"/>
            <w:szCs w:val="18"/>
          </w:rPr>
          <w:t>7</w:t>
        </w:r>
      </w:ins>
      <w:r>
        <w:rPr>
          <w:rFonts w:ascii="Century" w:eastAsia="ＭＳ 明朝" w:hAnsi="Century" w:cs="ＭＳ Ｐゴシック" w:hint="eastAsia"/>
          <w:kern w:val="0"/>
          <w:sz w:val="22"/>
          <w:szCs w:val="18"/>
        </w:rPr>
        <w:t>月</w:t>
      </w:r>
      <w:r w:rsidR="003245E0">
        <w:rPr>
          <w:rFonts w:ascii="Century" w:eastAsia="ＭＳ 明朝" w:hAnsi="Century" w:cs="ＭＳ Ｐゴシック"/>
          <w:kern w:val="0"/>
          <w:sz w:val="22"/>
          <w:szCs w:val="18"/>
        </w:rPr>
        <w:t xml:space="preserve"> </w:t>
      </w:r>
      <w:del w:id="25" w:author="Susumu Hara" w:date="2021-07-02T17:33:00Z">
        <w:r w:rsidR="00D1657A" w:rsidDel="00CB59CF">
          <w:rPr>
            <w:rFonts w:ascii="Century" w:eastAsia="ＭＳ 明朝" w:hAnsi="Century" w:cs="ＭＳ Ｐゴシック" w:hint="eastAsia"/>
            <w:kern w:val="0"/>
            <w:sz w:val="22"/>
            <w:szCs w:val="18"/>
          </w:rPr>
          <w:delText>10</w:delText>
        </w:r>
      </w:del>
      <w:ins w:id="26" w:author="Susumu Hara" w:date="2021-07-02T17:33:00Z">
        <w:r w:rsidR="00CB59CF">
          <w:rPr>
            <w:rFonts w:ascii="Century" w:eastAsia="ＭＳ 明朝" w:hAnsi="Century" w:cs="ＭＳ Ｐゴシック"/>
            <w:kern w:val="0"/>
            <w:sz w:val="22"/>
            <w:szCs w:val="18"/>
          </w:rPr>
          <w:t>30</w:t>
        </w:r>
      </w:ins>
      <w:r>
        <w:rPr>
          <w:rFonts w:ascii="Century" w:eastAsia="ＭＳ 明朝" w:hAnsi="Century" w:cs="ＭＳ Ｐゴシック" w:hint="eastAsia"/>
          <w:kern w:val="0"/>
          <w:sz w:val="22"/>
          <w:szCs w:val="18"/>
        </w:rPr>
        <w:t>日（</w:t>
      </w:r>
      <w:ins w:id="27" w:author="Susumu Hara" w:date="2021-07-02T17:33:00Z">
        <w:r w:rsidR="00CB59CF">
          <w:rPr>
            <w:rFonts w:ascii="Century" w:eastAsia="ＭＳ 明朝" w:hAnsi="Century" w:cs="ＭＳ Ｐゴシック" w:hint="eastAsia"/>
            <w:kern w:val="0"/>
            <w:sz w:val="22"/>
            <w:szCs w:val="18"/>
          </w:rPr>
          <w:t>金</w:t>
        </w:r>
      </w:ins>
      <w:del w:id="28" w:author="Susumu Hara" w:date="2021-07-02T17:33:00Z">
        <w:r w:rsidR="00D1657A" w:rsidDel="00CB59CF">
          <w:rPr>
            <w:rFonts w:ascii="Century" w:eastAsia="ＭＳ 明朝" w:hAnsi="Century" w:cs="ＭＳ Ｐゴシック" w:hint="eastAsia"/>
            <w:kern w:val="0"/>
            <w:sz w:val="22"/>
            <w:szCs w:val="18"/>
          </w:rPr>
          <w:delText>水</w:delText>
        </w:r>
      </w:del>
      <w:r>
        <w:rPr>
          <w:rFonts w:ascii="Century" w:eastAsia="ＭＳ 明朝" w:hAnsi="Century" w:cs="ＭＳ Ｐゴシック" w:hint="eastAsia"/>
          <w:kern w:val="0"/>
          <w:sz w:val="22"/>
          <w:szCs w:val="18"/>
        </w:rPr>
        <w:t>）</w:t>
      </w:r>
      <w:r w:rsidR="002164FA">
        <w:rPr>
          <w:rFonts w:ascii="Century" w:eastAsia="ＭＳ 明朝" w:hAnsi="Century" w:cs="ＭＳ Ｐゴシック"/>
          <w:kern w:val="0"/>
          <w:sz w:val="22"/>
          <w:szCs w:val="18"/>
        </w:rPr>
        <w:tab/>
      </w:r>
      <w:r>
        <w:rPr>
          <w:rFonts w:ascii="Century" w:eastAsia="ＭＳ 明朝" w:hAnsi="Century" w:cs="ＭＳ Ｐゴシック" w:hint="eastAsia"/>
          <w:kern w:val="0"/>
          <w:sz w:val="22"/>
          <w:szCs w:val="18"/>
        </w:rPr>
        <w:t>1</w:t>
      </w:r>
      <w:ins w:id="29" w:author="Susumu Hara" w:date="2021-07-02T17:34:00Z">
        <w:r w:rsidR="00CB59CF">
          <w:rPr>
            <w:rFonts w:ascii="Century" w:eastAsia="ＭＳ 明朝" w:hAnsi="Century" w:cs="ＭＳ Ｐゴシック" w:hint="eastAsia"/>
            <w:kern w:val="0"/>
            <w:sz w:val="22"/>
            <w:szCs w:val="18"/>
          </w:rPr>
          <w:t>7</w:t>
        </w:r>
      </w:ins>
      <w:del w:id="30" w:author="Susumu Hara" w:date="2021-07-02T17:33:00Z">
        <w:r w:rsidR="00D1657A" w:rsidDel="00CB59CF">
          <w:rPr>
            <w:rFonts w:ascii="Century" w:eastAsia="ＭＳ 明朝" w:hAnsi="Century" w:cs="ＭＳ Ｐゴシック"/>
            <w:kern w:val="0"/>
            <w:sz w:val="22"/>
            <w:szCs w:val="18"/>
          </w:rPr>
          <w:delText>8</w:delText>
        </w:r>
      </w:del>
      <w:r>
        <w:rPr>
          <w:rFonts w:ascii="Century" w:eastAsia="ＭＳ 明朝" w:hAnsi="Century" w:cs="ＭＳ Ｐゴシック"/>
          <w:kern w:val="0"/>
          <w:sz w:val="22"/>
          <w:szCs w:val="18"/>
        </w:rPr>
        <w:t>:00</w:t>
      </w:r>
      <w:r w:rsidR="002164FA">
        <w:rPr>
          <w:rFonts w:ascii="Century" w:eastAsia="ＭＳ 明朝" w:hAnsi="Century" w:cs="ＭＳ Ｐゴシック" w:hint="eastAsia"/>
          <w:kern w:val="0"/>
          <w:sz w:val="22"/>
          <w:szCs w:val="18"/>
        </w:rPr>
        <w:t>～</w:t>
      </w:r>
      <w:r>
        <w:rPr>
          <w:rFonts w:ascii="Century" w:eastAsia="ＭＳ 明朝" w:hAnsi="Century" w:cs="ＭＳ Ｐゴシック"/>
          <w:kern w:val="0"/>
          <w:sz w:val="22"/>
          <w:szCs w:val="18"/>
        </w:rPr>
        <w:t>1</w:t>
      </w:r>
      <w:ins w:id="31" w:author="Susumu Hara" w:date="2021-07-02T17:34:00Z">
        <w:r w:rsidR="00CB59CF">
          <w:rPr>
            <w:rFonts w:ascii="Century" w:eastAsia="ＭＳ 明朝" w:hAnsi="Century" w:cs="ＭＳ Ｐゴシック"/>
            <w:kern w:val="0"/>
            <w:sz w:val="22"/>
            <w:szCs w:val="18"/>
          </w:rPr>
          <w:t>8</w:t>
        </w:r>
      </w:ins>
      <w:del w:id="32" w:author="Susumu Hara" w:date="2021-07-02T17:34:00Z">
        <w:r w:rsidR="00D1657A" w:rsidDel="00CB59CF">
          <w:rPr>
            <w:rFonts w:ascii="Century" w:eastAsia="ＭＳ 明朝" w:hAnsi="Century" w:cs="ＭＳ Ｐゴシック"/>
            <w:kern w:val="0"/>
            <w:sz w:val="22"/>
            <w:szCs w:val="18"/>
          </w:rPr>
          <w:delText>9</w:delText>
        </w:r>
      </w:del>
      <w:r>
        <w:rPr>
          <w:rFonts w:ascii="Century" w:eastAsia="ＭＳ 明朝" w:hAnsi="Century" w:cs="ＭＳ Ｐゴシック"/>
          <w:kern w:val="0"/>
          <w:sz w:val="22"/>
          <w:szCs w:val="18"/>
        </w:rPr>
        <w:t>:00</w:t>
      </w:r>
    </w:p>
    <w:p w14:paraId="6CAF2C0E" w14:textId="7206CEA1" w:rsidR="00BC671D" w:rsidRPr="00CB59CF" w:rsidRDefault="00D1657A" w:rsidP="00262FBE">
      <w:pPr>
        <w:widowControl/>
        <w:tabs>
          <w:tab w:val="left" w:pos="2977"/>
        </w:tabs>
        <w:ind w:firstLineChars="475" w:firstLine="1045"/>
        <w:rPr>
          <w:rFonts w:ascii="Century" w:eastAsia="ＭＳ 明朝" w:hAnsi="Century" w:cs="ＭＳ Ｐゴシック"/>
          <w:sz w:val="22"/>
          <w:rPrChange w:id="33" w:author="Susumu Hara" w:date="2021-07-02T17:35:00Z">
            <w:rPr>
              <w:rFonts w:ascii="Century" w:eastAsia="ＭＳ 明朝" w:hAnsi="Century" w:cs="ＭＳ Ｐゴシック"/>
              <w:kern w:val="0"/>
              <w:sz w:val="22"/>
            </w:rPr>
          </w:rPrChange>
        </w:rPr>
      </w:pPr>
      <w:del w:id="34" w:author="Susumu Hara" w:date="2021-07-02T17:35:00Z">
        <w:r w:rsidRPr="1236A72E" w:rsidDel="00CB59CF">
          <w:rPr>
            <w:rFonts w:ascii="Century" w:eastAsia="ＭＳ 明朝" w:hAnsi="Century" w:cs="ＭＳ Ｐゴシック"/>
            <w:sz w:val="22"/>
          </w:rPr>
          <w:delText>2</w:delText>
        </w:r>
      </w:del>
      <w:ins w:id="35" w:author="Susumu Hara" w:date="2021-07-02T17:35:00Z">
        <w:r w:rsidR="00CB59CF">
          <w:rPr>
            <w:rFonts w:ascii="Century" w:eastAsia="ＭＳ 明朝" w:hAnsi="Century" w:cs="ＭＳ Ｐゴシック"/>
            <w:sz w:val="22"/>
          </w:rPr>
          <w:t>8</w:t>
        </w:r>
      </w:ins>
      <w:r w:rsidR="008A770D">
        <w:rPr>
          <w:rFonts w:ascii="Century" w:eastAsia="ＭＳ 明朝" w:hAnsi="Century" w:cs="ＭＳ Ｐゴシック"/>
          <w:kern w:val="0"/>
          <w:sz w:val="22"/>
        </w:rPr>
        <w:t>月</w:t>
      </w:r>
      <w:r w:rsidR="003245E0">
        <w:rPr>
          <w:rFonts w:ascii="Century" w:eastAsia="ＭＳ 明朝" w:hAnsi="Century" w:cs="ＭＳ Ｐゴシック"/>
          <w:kern w:val="0"/>
          <w:sz w:val="22"/>
        </w:rPr>
        <w:t xml:space="preserve"> </w:t>
      </w:r>
      <w:del w:id="36" w:author="Susumu Hara" w:date="2021-07-02T17:35:00Z">
        <w:r w:rsidRPr="1236A72E" w:rsidDel="00CB59CF">
          <w:rPr>
            <w:rFonts w:ascii="Century" w:eastAsia="ＭＳ 明朝" w:hAnsi="Century" w:cs="ＭＳ Ｐゴシック"/>
            <w:sz w:val="22"/>
          </w:rPr>
          <w:delText>16</w:delText>
        </w:r>
      </w:del>
      <w:ins w:id="37" w:author="Susumu Hara" w:date="2021-07-02T17:35:00Z">
        <w:r w:rsidR="00CB59CF">
          <w:rPr>
            <w:rFonts w:ascii="Century" w:eastAsia="ＭＳ 明朝" w:hAnsi="Century" w:cs="ＭＳ Ｐゴシック"/>
            <w:sz w:val="22"/>
          </w:rPr>
          <w:t>0</w:t>
        </w:r>
        <w:r w:rsidR="00CB59CF" w:rsidRPr="1236A72E">
          <w:rPr>
            <w:rFonts w:ascii="Century" w:eastAsia="ＭＳ 明朝" w:hAnsi="Century" w:cs="ＭＳ Ｐゴシック"/>
            <w:sz w:val="22"/>
          </w:rPr>
          <w:t>6</w:t>
        </w:r>
      </w:ins>
      <w:r w:rsidR="008A770D">
        <w:rPr>
          <w:rFonts w:ascii="Century" w:eastAsia="ＭＳ 明朝" w:hAnsi="Century" w:cs="ＭＳ Ｐゴシック"/>
          <w:kern w:val="0"/>
          <w:sz w:val="22"/>
        </w:rPr>
        <w:t>日（</w:t>
      </w:r>
      <w:del w:id="38" w:author="Susumu Hara" w:date="2021-07-02T17:38:00Z">
        <w:r w:rsidR="3F385459" w:rsidRPr="1236A72E" w:rsidDel="00CB59CF">
          <w:rPr>
            <w:rFonts w:ascii="Century" w:eastAsia="ＭＳ 明朝" w:hAnsi="Century" w:cs="ＭＳ Ｐゴシック" w:hint="eastAsia"/>
            <w:sz w:val="22"/>
          </w:rPr>
          <w:delText>火</w:delText>
        </w:r>
      </w:del>
      <w:ins w:id="39" w:author="Susumu Hara" w:date="2021-07-02T17:38:00Z">
        <w:r w:rsidR="00CB59CF">
          <w:rPr>
            <w:rFonts w:ascii="Century" w:eastAsia="ＭＳ 明朝" w:hAnsi="Century" w:cs="ＭＳ Ｐゴシック" w:hint="eastAsia"/>
            <w:sz w:val="22"/>
          </w:rPr>
          <w:t>金</w:t>
        </w:r>
      </w:ins>
      <w:r w:rsidR="008A770D">
        <w:rPr>
          <w:rFonts w:ascii="Century" w:eastAsia="ＭＳ 明朝" w:hAnsi="Century" w:cs="ＭＳ Ｐゴシック"/>
          <w:kern w:val="0"/>
          <w:sz w:val="22"/>
        </w:rPr>
        <w:t>）</w:t>
      </w:r>
      <w:r w:rsidR="002164FA">
        <w:rPr>
          <w:rFonts w:ascii="Century" w:eastAsia="ＭＳ 明朝" w:hAnsi="Century" w:cs="ＭＳ Ｐゴシック"/>
          <w:kern w:val="0"/>
          <w:sz w:val="22"/>
          <w:szCs w:val="18"/>
        </w:rPr>
        <w:tab/>
      </w:r>
      <w:del w:id="40" w:author="Susumu Hara" w:date="2021-07-02T17:38:00Z">
        <w:r w:rsidR="008A770D" w:rsidDel="00CB59CF">
          <w:rPr>
            <w:rFonts w:ascii="Century" w:eastAsia="ＭＳ 明朝" w:hAnsi="Century" w:cs="ＭＳ Ｐゴシック"/>
            <w:kern w:val="0"/>
            <w:sz w:val="22"/>
          </w:rPr>
          <w:delText>1</w:delText>
        </w:r>
        <w:r w:rsidRPr="1236A72E" w:rsidDel="00CB59CF">
          <w:rPr>
            <w:rFonts w:ascii="Century" w:eastAsia="ＭＳ 明朝" w:hAnsi="Century" w:cs="ＭＳ Ｐゴシック"/>
            <w:sz w:val="22"/>
          </w:rPr>
          <w:delText>8</w:delText>
        </w:r>
      </w:del>
      <w:ins w:id="41" w:author="Susumu Hara" w:date="2021-07-02T17:38:00Z">
        <w:r w:rsidR="00CB59CF">
          <w:rPr>
            <w:rFonts w:ascii="Century" w:eastAsia="ＭＳ 明朝" w:hAnsi="Century" w:cs="ＭＳ Ｐゴシック"/>
            <w:kern w:val="0"/>
            <w:sz w:val="22"/>
          </w:rPr>
          <w:t>1</w:t>
        </w:r>
        <w:r w:rsidR="00CB59CF">
          <w:rPr>
            <w:rFonts w:ascii="Century" w:eastAsia="ＭＳ 明朝" w:hAnsi="Century" w:cs="ＭＳ Ｐゴシック"/>
            <w:sz w:val="22"/>
          </w:rPr>
          <w:t>7</w:t>
        </w:r>
      </w:ins>
      <w:r w:rsidR="008A770D">
        <w:rPr>
          <w:rFonts w:ascii="Century" w:eastAsia="ＭＳ 明朝" w:hAnsi="Century" w:cs="ＭＳ Ｐゴシック"/>
          <w:kern w:val="0"/>
          <w:sz w:val="22"/>
        </w:rPr>
        <w:t>:00</w:t>
      </w:r>
      <w:r w:rsidR="002164FA">
        <w:rPr>
          <w:rFonts w:ascii="Century" w:eastAsia="ＭＳ 明朝" w:hAnsi="Century" w:cs="ＭＳ Ｐゴシック"/>
          <w:kern w:val="0"/>
          <w:sz w:val="22"/>
        </w:rPr>
        <w:t>～</w:t>
      </w:r>
      <w:r w:rsidR="008A770D">
        <w:rPr>
          <w:rFonts w:ascii="Century" w:eastAsia="ＭＳ 明朝" w:hAnsi="Century" w:cs="ＭＳ Ｐゴシック"/>
          <w:kern w:val="0"/>
          <w:sz w:val="22"/>
        </w:rPr>
        <w:t>1</w:t>
      </w:r>
      <w:ins w:id="42" w:author="Susumu Hara" w:date="2021-07-02T17:38:00Z">
        <w:r w:rsidR="00CB59CF">
          <w:rPr>
            <w:rFonts w:ascii="Century" w:eastAsia="ＭＳ 明朝" w:hAnsi="Century" w:cs="ＭＳ Ｐゴシック"/>
            <w:sz w:val="22"/>
          </w:rPr>
          <w:t>8</w:t>
        </w:r>
      </w:ins>
      <w:del w:id="43" w:author="Susumu Hara" w:date="2021-07-02T17:38:00Z">
        <w:r w:rsidRPr="1236A72E" w:rsidDel="00CB59CF">
          <w:rPr>
            <w:rFonts w:ascii="Century" w:eastAsia="ＭＳ 明朝" w:hAnsi="Century" w:cs="ＭＳ Ｐゴシック"/>
            <w:sz w:val="22"/>
          </w:rPr>
          <w:delText>9</w:delText>
        </w:r>
      </w:del>
      <w:r w:rsidR="008A770D">
        <w:rPr>
          <w:rFonts w:ascii="Century" w:eastAsia="ＭＳ 明朝" w:hAnsi="Century" w:cs="ＭＳ Ｐゴシック"/>
          <w:kern w:val="0"/>
          <w:sz w:val="22"/>
        </w:rPr>
        <w:t>:00</w:t>
      </w:r>
    </w:p>
    <w:p w14:paraId="0D4B54FF" w14:textId="322F47B7" w:rsidR="004C56A5" w:rsidRPr="004C56A5" w:rsidDel="00CB59CF" w:rsidRDefault="00D82300" w:rsidP="003E0EC9">
      <w:pPr>
        <w:widowControl/>
        <w:tabs>
          <w:tab w:val="left" w:pos="2977"/>
        </w:tabs>
        <w:ind w:firstLineChars="475" w:firstLine="1045"/>
        <w:rPr>
          <w:del w:id="44" w:author="Susumu Hara" w:date="2021-07-02T17:38:00Z"/>
          <w:rFonts w:ascii="Century" w:eastAsia="ＭＳ 明朝" w:hAnsi="Century" w:cs="ＭＳ Ｐゴシック"/>
          <w:kern w:val="0"/>
          <w:sz w:val="22"/>
        </w:rPr>
      </w:pPr>
      <w:del w:id="45" w:author="Susumu Hara" w:date="2021-07-02T17:38:00Z">
        <w:r w:rsidRPr="00DB2AFF" w:rsidDel="00CB59CF">
          <w:rPr>
            <w:rFonts w:ascii="Century" w:eastAsia="ＭＳ 明朝" w:hAnsi="Century" w:cs="ＭＳ Ｐゴシック"/>
            <w:noProof/>
            <w:kern w:val="0"/>
            <w:sz w:val="22"/>
            <w:szCs w:val="18"/>
          </w:rPr>
          <w:drawing>
            <wp:anchor distT="0" distB="0" distL="114300" distR="114300" simplePos="0" relativeHeight="251658243" behindDoc="0" locked="0" layoutInCell="1" allowOverlap="1" wp14:anchorId="6447FDF6" wp14:editId="61EAB234">
              <wp:simplePos x="0" y="0"/>
              <wp:positionH relativeFrom="column">
                <wp:posOffset>4475480</wp:posOffset>
              </wp:positionH>
              <wp:positionV relativeFrom="paragraph">
                <wp:posOffset>26456</wp:posOffset>
              </wp:positionV>
              <wp:extent cx="678328" cy="653606"/>
              <wp:effectExtent l="0" t="0" r="762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78328" cy="653606"/>
                      </a:xfrm>
                      <a:prstGeom prst="rect">
                        <a:avLst/>
                      </a:prstGeom>
                    </pic:spPr>
                  </pic:pic>
                </a:graphicData>
              </a:graphic>
              <wp14:sizeRelH relativeFrom="margin">
                <wp14:pctWidth>0</wp14:pctWidth>
              </wp14:sizeRelH>
              <wp14:sizeRelV relativeFrom="margin">
                <wp14:pctHeight>0</wp14:pctHeight>
              </wp14:sizeRelV>
            </wp:anchor>
          </w:drawing>
        </w:r>
        <w:r w:rsidR="00D1657A" w:rsidRPr="27FA7A44" w:rsidDel="00CB59CF">
          <w:rPr>
            <w:rFonts w:ascii="Century" w:eastAsia="ＭＳ 明朝" w:hAnsi="Century" w:cs="ＭＳ Ｐゴシック"/>
            <w:sz w:val="22"/>
          </w:rPr>
          <w:delText>2</w:delText>
        </w:r>
        <w:r w:rsidDel="00CB59CF">
          <w:rPr>
            <w:rFonts w:ascii="Century" w:eastAsia="ＭＳ 明朝" w:hAnsi="Century" w:cs="ＭＳ Ｐゴシック"/>
            <w:kern w:val="0"/>
            <w:sz w:val="22"/>
          </w:rPr>
          <w:delText>月</w:delText>
        </w:r>
        <w:r w:rsidR="00D1657A" w:rsidRPr="27FA7A44" w:rsidDel="00CB59CF">
          <w:rPr>
            <w:rFonts w:ascii="Century" w:eastAsia="ＭＳ 明朝" w:hAnsi="Century" w:cs="ＭＳ Ｐゴシック"/>
            <w:sz w:val="22"/>
          </w:rPr>
          <w:delText xml:space="preserve"> 22</w:delText>
        </w:r>
        <w:r w:rsidDel="00CB59CF">
          <w:rPr>
            <w:rFonts w:ascii="Century" w:eastAsia="ＭＳ 明朝" w:hAnsi="Century" w:cs="ＭＳ Ｐゴシック"/>
            <w:kern w:val="0"/>
            <w:sz w:val="22"/>
          </w:rPr>
          <w:delText>日（</w:delText>
        </w:r>
        <w:r w:rsidR="45F1D043" w:rsidRPr="27FA7A44" w:rsidDel="00CB59CF">
          <w:rPr>
            <w:rFonts w:ascii="Century" w:eastAsia="ＭＳ 明朝" w:hAnsi="Century" w:cs="ＭＳ Ｐゴシック"/>
            <w:sz w:val="22"/>
          </w:rPr>
          <w:delText>月</w:delText>
        </w:r>
        <w:r w:rsidDel="00CB59CF">
          <w:rPr>
            <w:rFonts w:ascii="Century" w:eastAsia="ＭＳ 明朝" w:hAnsi="Century" w:cs="ＭＳ Ｐゴシック"/>
            <w:kern w:val="0"/>
            <w:sz w:val="22"/>
          </w:rPr>
          <w:delText>）</w:delText>
        </w:r>
        <w:r w:rsidDel="00CB59CF">
          <w:rPr>
            <w:rFonts w:ascii="Century" w:eastAsia="ＭＳ 明朝" w:hAnsi="Century" w:cs="ＭＳ Ｐゴシック"/>
            <w:kern w:val="0"/>
            <w:sz w:val="22"/>
            <w:szCs w:val="18"/>
          </w:rPr>
          <w:tab/>
        </w:r>
        <w:r w:rsidDel="00CB59CF">
          <w:rPr>
            <w:rFonts w:ascii="Century" w:eastAsia="ＭＳ 明朝" w:hAnsi="Century" w:cs="ＭＳ Ｐゴシック"/>
            <w:kern w:val="0"/>
            <w:sz w:val="22"/>
          </w:rPr>
          <w:delText>1</w:delText>
        </w:r>
        <w:r w:rsidR="00D1657A" w:rsidRPr="27FA7A44" w:rsidDel="00CB59CF">
          <w:rPr>
            <w:rFonts w:ascii="Century" w:eastAsia="ＭＳ 明朝" w:hAnsi="Century" w:cs="ＭＳ Ｐゴシック"/>
            <w:sz w:val="22"/>
          </w:rPr>
          <w:delText>8</w:delText>
        </w:r>
        <w:r w:rsidDel="00CB59CF">
          <w:rPr>
            <w:rFonts w:ascii="Century" w:eastAsia="ＭＳ 明朝" w:hAnsi="Century" w:cs="ＭＳ Ｐゴシック"/>
            <w:kern w:val="0"/>
            <w:sz w:val="22"/>
          </w:rPr>
          <w:delText>:00</w:delText>
        </w:r>
        <w:r w:rsidDel="00CB59CF">
          <w:rPr>
            <w:rFonts w:ascii="Century" w:eastAsia="ＭＳ 明朝" w:hAnsi="Century" w:cs="ＭＳ Ｐゴシック"/>
            <w:kern w:val="0"/>
            <w:sz w:val="22"/>
          </w:rPr>
          <w:delText>～</w:delText>
        </w:r>
        <w:r w:rsidDel="00CB59CF">
          <w:rPr>
            <w:rFonts w:ascii="Century" w:eastAsia="ＭＳ 明朝" w:hAnsi="Century" w:cs="ＭＳ Ｐゴシック"/>
            <w:kern w:val="0"/>
            <w:sz w:val="22"/>
          </w:rPr>
          <w:delText>1</w:delText>
        </w:r>
        <w:r w:rsidR="00D1657A" w:rsidRPr="27FA7A44" w:rsidDel="00CB59CF">
          <w:rPr>
            <w:rFonts w:ascii="Century" w:eastAsia="ＭＳ 明朝" w:hAnsi="Century" w:cs="ＭＳ Ｐゴシック"/>
            <w:sz w:val="22"/>
          </w:rPr>
          <w:delText>9</w:delText>
        </w:r>
        <w:r w:rsidDel="00CB59CF">
          <w:rPr>
            <w:rFonts w:ascii="Century" w:eastAsia="ＭＳ 明朝" w:hAnsi="Century" w:cs="ＭＳ Ｐゴシック"/>
            <w:kern w:val="0"/>
            <w:sz w:val="22"/>
          </w:rPr>
          <w:delText>:00</w:delText>
        </w:r>
      </w:del>
    </w:p>
    <w:p w14:paraId="51C8F4C8" w14:textId="4D2498AC" w:rsidR="00C15867" w:rsidDel="00CB59CF" w:rsidRDefault="00D1657A" w:rsidP="00D82300">
      <w:pPr>
        <w:widowControl/>
        <w:tabs>
          <w:tab w:val="left" w:pos="1733"/>
          <w:tab w:val="left" w:pos="2977"/>
        </w:tabs>
        <w:ind w:firstLineChars="475" w:firstLine="1045"/>
        <w:rPr>
          <w:del w:id="46" w:author="Susumu Hara" w:date="2021-07-02T17:38:00Z"/>
          <w:rFonts w:ascii="Century" w:eastAsia="ＭＳ 明朝" w:hAnsi="Century" w:cs="ＭＳ Ｐゴシック"/>
          <w:color w:val="000000" w:themeColor="text1"/>
          <w:kern w:val="0"/>
          <w:sz w:val="22"/>
          <w:szCs w:val="18"/>
        </w:rPr>
      </w:pPr>
      <w:del w:id="47" w:author="Susumu Hara" w:date="2021-07-02T17:38:00Z">
        <w:r w:rsidDel="00CB59CF">
          <w:rPr>
            <w:rFonts w:ascii="Century" w:eastAsia="ＭＳ 明朝" w:hAnsi="Century" w:cs="ＭＳ Ｐゴシック"/>
            <w:kern w:val="0"/>
            <w:sz w:val="22"/>
            <w:szCs w:val="18"/>
          </w:rPr>
          <w:delText>3</w:delText>
        </w:r>
        <w:r w:rsidDel="00CB59CF">
          <w:rPr>
            <w:rFonts w:ascii="Century" w:eastAsia="ＭＳ 明朝" w:hAnsi="Century" w:cs="ＭＳ Ｐゴシック" w:hint="eastAsia"/>
            <w:kern w:val="0"/>
            <w:sz w:val="22"/>
            <w:szCs w:val="18"/>
          </w:rPr>
          <w:delText>月</w:delText>
        </w:r>
        <w:r w:rsidDel="00CB59CF">
          <w:rPr>
            <w:rFonts w:ascii="Century" w:eastAsia="ＭＳ 明朝" w:hAnsi="Century" w:cs="ＭＳ Ｐゴシック"/>
            <w:kern w:val="0"/>
            <w:sz w:val="22"/>
            <w:szCs w:val="18"/>
          </w:rPr>
          <w:delText xml:space="preserve"> 01</w:delText>
        </w:r>
        <w:r w:rsidDel="00CB59CF">
          <w:rPr>
            <w:rFonts w:ascii="Century" w:eastAsia="ＭＳ 明朝" w:hAnsi="Century" w:cs="ＭＳ Ｐゴシック" w:hint="eastAsia"/>
            <w:kern w:val="0"/>
            <w:sz w:val="22"/>
            <w:szCs w:val="18"/>
          </w:rPr>
          <w:delText>日（月）</w:delText>
        </w:r>
        <w:r w:rsidDel="00CB59CF">
          <w:rPr>
            <w:rFonts w:ascii="Century" w:eastAsia="ＭＳ 明朝" w:hAnsi="Century" w:cs="ＭＳ Ｐゴシック"/>
            <w:kern w:val="0"/>
            <w:sz w:val="22"/>
            <w:szCs w:val="18"/>
          </w:rPr>
          <w:tab/>
        </w:r>
        <w:r w:rsidDel="00CB59CF">
          <w:rPr>
            <w:rFonts w:ascii="Century" w:eastAsia="ＭＳ 明朝" w:hAnsi="Century" w:cs="ＭＳ Ｐゴシック" w:hint="eastAsia"/>
            <w:kern w:val="0"/>
            <w:sz w:val="22"/>
            <w:szCs w:val="18"/>
          </w:rPr>
          <w:delText>1</w:delText>
        </w:r>
        <w:r w:rsidDel="00CB59CF">
          <w:rPr>
            <w:rFonts w:ascii="Century" w:eastAsia="ＭＳ 明朝" w:hAnsi="Century" w:cs="ＭＳ Ｐゴシック"/>
            <w:kern w:val="0"/>
            <w:sz w:val="22"/>
            <w:szCs w:val="18"/>
          </w:rPr>
          <w:delText>8</w:delText>
        </w:r>
        <w:r w:rsidDel="00CB59CF">
          <w:rPr>
            <w:rFonts w:ascii="Century" w:eastAsia="ＭＳ 明朝" w:hAnsi="Century" w:cs="ＭＳ Ｐゴシック" w:hint="eastAsia"/>
            <w:kern w:val="0"/>
            <w:sz w:val="22"/>
            <w:szCs w:val="18"/>
          </w:rPr>
          <w:delText>:00</w:delText>
        </w:r>
        <w:r w:rsidDel="00CB59CF">
          <w:rPr>
            <w:rFonts w:ascii="Century" w:eastAsia="ＭＳ 明朝" w:hAnsi="Century" w:cs="ＭＳ Ｐゴシック" w:hint="eastAsia"/>
            <w:kern w:val="0"/>
            <w:sz w:val="22"/>
            <w:szCs w:val="18"/>
          </w:rPr>
          <w:delText>～</w:delText>
        </w:r>
        <w:r w:rsidDel="00CB59CF">
          <w:rPr>
            <w:rFonts w:ascii="Century" w:eastAsia="ＭＳ 明朝" w:hAnsi="Century" w:cs="ＭＳ Ｐゴシック" w:hint="eastAsia"/>
            <w:kern w:val="0"/>
            <w:sz w:val="22"/>
            <w:szCs w:val="18"/>
          </w:rPr>
          <w:delText>1</w:delText>
        </w:r>
        <w:r w:rsidDel="00CB59CF">
          <w:rPr>
            <w:rFonts w:ascii="Century" w:eastAsia="ＭＳ 明朝" w:hAnsi="Century" w:cs="ＭＳ Ｐゴシック"/>
            <w:kern w:val="0"/>
            <w:sz w:val="22"/>
            <w:szCs w:val="18"/>
          </w:rPr>
          <w:delText>9:00</w:delText>
        </w:r>
      </w:del>
    </w:p>
    <w:p w14:paraId="4CB79DA3" w14:textId="65FCD71B" w:rsidR="008A770D" w:rsidDel="00F31D9C" w:rsidRDefault="00B47D7D" w:rsidP="00B47D7D">
      <w:pPr>
        <w:widowControl/>
        <w:ind w:firstLineChars="100" w:firstLine="220"/>
        <w:rPr>
          <w:del w:id="48" w:author="Susumu Hara" w:date="2021-07-07T12:29:00Z"/>
          <w:rFonts w:ascii="Century" w:eastAsia="ＭＳ 明朝" w:hAnsi="Century" w:cs="ＭＳ Ｐゴシック"/>
          <w:color w:val="000000" w:themeColor="text1"/>
          <w:kern w:val="0"/>
          <w:sz w:val="22"/>
          <w:szCs w:val="18"/>
        </w:rPr>
      </w:pPr>
      <w:r w:rsidRPr="00585168">
        <w:rPr>
          <w:rFonts w:ascii="Century" w:eastAsia="ＭＳ 明朝" w:hAnsi="Century" w:cs="ＭＳ Ｐゴシック" w:hint="eastAsia"/>
          <w:color w:val="000000" w:themeColor="text1"/>
          <w:kern w:val="0"/>
          <w:sz w:val="22"/>
          <w:szCs w:val="18"/>
        </w:rPr>
        <w:t>TMI</w:t>
      </w:r>
      <w:r w:rsidR="008A770D" w:rsidRPr="00585168">
        <w:rPr>
          <w:rFonts w:ascii="Century" w:eastAsia="ＭＳ 明朝" w:hAnsi="Century" w:cs="ＭＳ Ｐゴシック" w:hint="eastAsia"/>
          <w:color w:val="000000" w:themeColor="text1"/>
          <w:kern w:val="0"/>
          <w:sz w:val="22"/>
          <w:szCs w:val="18"/>
        </w:rPr>
        <w:t>説明会</w:t>
      </w:r>
      <w:r w:rsidRPr="00585168">
        <w:rPr>
          <w:rFonts w:ascii="Century" w:eastAsia="ＭＳ 明朝" w:hAnsi="Century" w:cs="ＭＳ Ｐゴシック" w:hint="eastAsia"/>
          <w:color w:val="000000" w:themeColor="text1"/>
          <w:kern w:val="0"/>
          <w:sz w:val="22"/>
          <w:szCs w:val="18"/>
        </w:rPr>
        <w:t>参加登録フォーム</w:t>
      </w:r>
      <w:r w:rsidR="008A770D" w:rsidRPr="00585168">
        <w:rPr>
          <w:rFonts w:ascii="Century" w:eastAsia="ＭＳ 明朝" w:hAnsi="Century" w:cs="ＭＳ Ｐゴシック" w:hint="eastAsia"/>
          <w:color w:val="000000" w:themeColor="text1"/>
          <w:kern w:val="0"/>
          <w:sz w:val="22"/>
          <w:szCs w:val="18"/>
        </w:rPr>
        <w:t>：</w:t>
      </w:r>
      <w:hyperlink r:id="rId21" w:history="1">
        <w:r w:rsidR="000C7DE6" w:rsidRPr="00435A95">
          <w:rPr>
            <w:rStyle w:val="a3"/>
            <w:rFonts w:ascii="Century" w:eastAsia="ＭＳ 明朝" w:hAnsi="Century" w:cs="ＭＳ Ｐゴシック"/>
            <w:kern w:val="0"/>
            <w:sz w:val="22"/>
            <w:szCs w:val="18"/>
          </w:rPr>
          <w:t>https://fs219.xbit.jp/p739/form6/</w:t>
        </w:r>
      </w:hyperlink>
    </w:p>
    <w:p w14:paraId="0A70993F" w14:textId="6FE5CE23" w:rsidR="000C7DE6" w:rsidRPr="00312C12" w:rsidDel="00312C12" w:rsidRDefault="000C7DE6" w:rsidP="00B47D7D">
      <w:pPr>
        <w:widowControl/>
        <w:ind w:firstLineChars="100" w:firstLine="221"/>
        <w:rPr>
          <w:del w:id="49" w:author="Susumu Hara" w:date="2021-07-05T11:24:00Z"/>
          <w:rFonts w:asciiTheme="majorEastAsia" w:eastAsiaTheme="majorEastAsia" w:hAnsiTheme="majorEastAsia" w:cs="ＭＳ Ｐゴシック"/>
          <w:b/>
          <w:bCs/>
          <w:color w:val="000000" w:themeColor="text1"/>
          <w:kern w:val="0"/>
          <w:sz w:val="22"/>
          <w:szCs w:val="18"/>
        </w:rPr>
      </w:pPr>
    </w:p>
    <w:p w14:paraId="3FC68471" w14:textId="1F51E3B6" w:rsidR="008A770D" w:rsidDel="00F31D9C" w:rsidRDefault="008A770D">
      <w:pPr>
        <w:widowControl/>
        <w:jc w:val="left"/>
        <w:rPr>
          <w:del w:id="50" w:author="Susumu Hara" w:date="2021-07-07T12:29:00Z"/>
          <w:rFonts w:asciiTheme="majorEastAsia" w:eastAsiaTheme="majorEastAsia" w:hAnsiTheme="majorEastAsia" w:cs="ＭＳ Ｐゴシック"/>
          <w:b/>
          <w:bCs/>
          <w:kern w:val="0"/>
          <w:sz w:val="22"/>
          <w:szCs w:val="28"/>
        </w:rPr>
      </w:pPr>
    </w:p>
    <w:p w14:paraId="354DDF15" w14:textId="1C07B524" w:rsidR="00234BA6" w:rsidDel="00F31D9C" w:rsidRDefault="00234BA6">
      <w:pPr>
        <w:widowControl/>
        <w:jc w:val="left"/>
        <w:rPr>
          <w:del w:id="51" w:author="Susumu Hara" w:date="2021-07-07T12:29:00Z"/>
          <w:rFonts w:asciiTheme="majorEastAsia" w:eastAsiaTheme="majorEastAsia" w:hAnsiTheme="majorEastAsia" w:cs="ＭＳ Ｐゴシック"/>
          <w:b/>
          <w:bCs/>
          <w:kern w:val="0"/>
          <w:sz w:val="22"/>
          <w:szCs w:val="28"/>
        </w:rPr>
      </w:pPr>
    </w:p>
    <w:p w14:paraId="284967F7" w14:textId="77777777" w:rsidR="0077578E" w:rsidRPr="000C7DE6" w:rsidRDefault="0077578E">
      <w:pPr>
        <w:widowControl/>
        <w:ind w:firstLineChars="100" w:firstLine="221"/>
        <w:rPr>
          <w:rFonts w:asciiTheme="majorEastAsia" w:eastAsiaTheme="majorEastAsia" w:hAnsiTheme="majorEastAsia" w:cs="ＭＳ Ｐゴシック"/>
          <w:b/>
          <w:kern w:val="0"/>
          <w:sz w:val="22"/>
          <w:szCs w:val="28"/>
        </w:rPr>
        <w:pPrChange w:id="52" w:author="Susumu Hara" w:date="2021-07-07T12:29:00Z">
          <w:pPr>
            <w:widowControl/>
            <w:jc w:val="left"/>
          </w:pPr>
        </w:pPrChange>
      </w:pPr>
    </w:p>
    <w:p w14:paraId="0C9013AD" w14:textId="77777777" w:rsidR="0077578E" w:rsidRDefault="0077578E">
      <w:pPr>
        <w:widowControl/>
        <w:jc w:val="left"/>
        <w:rPr>
          <w:rFonts w:asciiTheme="majorEastAsia" w:eastAsiaTheme="majorEastAsia" w:hAnsiTheme="majorEastAsia" w:cs="ＭＳ Ｐゴシック"/>
          <w:b/>
          <w:bCs/>
          <w:kern w:val="0"/>
          <w:sz w:val="22"/>
          <w:szCs w:val="28"/>
        </w:rPr>
      </w:pPr>
    </w:p>
    <w:p w14:paraId="1EC95BD5" w14:textId="63A34833" w:rsidR="001E5856" w:rsidRPr="00E449EA" w:rsidRDefault="001E5856" w:rsidP="00E449EA">
      <w:pPr>
        <w:widowControl/>
        <w:spacing w:afterLines="25" w:after="90"/>
        <w:rPr>
          <w:rFonts w:ascii="Century" w:eastAsia="ＭＳ 明朝" w:hAnsi="Century" w:cs="ＭＳ Ｐゴシック"/>
          <w:color w:val="000000" w:themeColor="text1"/>
          <w:kern w:val="0"/>
          <w:sz w:val="22"/>
          <w:szCs w:val="18"/>
        </w:rPr>
      </w:pPr>
      <w:r w:rsidRPr="00491EDC">
        <w:rPr>
          <w:rFonts w:asciiTheme="majorEastAsia" w:eastAsiaTheme="majorEastAsia" w:hAnsiTheme="majorEastAsia" w:cs="ＭＳ Ｐゴシック" w:hint="eastAsia"/>
          <w:b/>
          <w:bCs/>
          <w:kern w:val="0"/>
          <w:sz w:val="22"/>
          <w:szCs w:val="28"/>
        </w:rPr>
        <w:t>応募手続</w:t>
      </w:r>
    </w:p>
    <w:p w14:paraId="1FBBDBA0" w14:textId="0C5E969F" w:rsidR="00E449EA" w:rsidRDefault="00491EDC" w:rsidP="00E449EA">
      <w:pPr>
        <w:widowControl/>
        <w:spacing w:afterLines="50" w:after="180"/>
        <w:rPr>
          <w:rFonts w:ascii="Century" w:eastAsia="ＭＳ 明朝" w:hAnsi="Century" w:cs="ＭＳ Ｐゴシック"/>
          <w:color w:val="000000" w:themeColor="text1"/>
          <w:kern w:val="0"/>
          <w:sz w:val="22"/>
          <w:szCs w:val="18"/>
        </w:rPr>
      </w:pPr>
      <w:r w:rsidRPr="005A4FC2">
        <w:rPr>
          <w:rFonts w:ascii="Century" w:eastAsia="ＭＳ 明朝" w:hAnsi="Century" w:cs="ＭＳ Ｐゴシック" w:hint="eastAsia"/>
          <w:color w:val="000000" w:themeColor="text1"/>
          <w:kern w:val="0"/>
          <w:sz w:val="22"/>
          <w:szCs w:val="18"/>
        </w:rPr>
        <w:t xml:space="preserve">　</w:t>
      </w:r>
      <w:r w:rsidR="00E449EA" w:rsidRPr="005A4FC2">
        <w:rPr>
          <w:rFonts w:ascii="Century" w:eastAsia="ＭＳ 明朝" w:hAnsi="Century" w:cs="ＭＳ Ｐゴシック" w:hint="eastAsia"/>
          <w:color w:val="000000" w:themeColor="text1"/>
          <w:kern w:val="0"/>
          <w:sz w:val="22"/>
          <w:szCs w:val="18"/>
        </w:rPr>
        <w:t>受付期間：</w:t>
      </w:r>
      <w:r w:rsidR="00E449EA" w:rsidRPr="005A4FC2">
        <w:rPr>
          <w:rFonts w:ascii="Century" w:eastAsia="ＭＳ 明朝" w:hAnsi="Century" w:cs="ＭＳ Ｐゴシック" w:hint="eastAsia"/>
          <w:color w:val="000000" w:themeColor="text1"/>
          <w:kern w:val="0"/>
          <w:sz w:val="22"/>
          <w:szCs w:val="18"/>
        </w:rPr>
        <w:t>202</w:t>
      </w:r>
      <w:r w:rsidR="00D1657A">
        <w:rPr>
          <w:rFonts w:ascii="Century" w:eastAsia="ＭＳ 明朝" w:hAnsi="Century" w:cs="ＭＳ Ｐゴシック"/>
          <w:color w:val="000000" w:themeColor="text1"/>
          <w:kern w:val="0"/>
          <w:sz w:val="22"/>
          <w:szCs w:val="18"/>
        </w:rPr>
        <w:t>1</w:t>
      </w:r>
      <w:r w:rsidR="00E449EA" w:rsidRPr="005A4FC2">
        <w:rPr>
          <w:rFonts w:ascii="Century" w:eastAsia="ＭＳ 明朝" w:hAnsi="Century" w:cs="ＭＳ Ｐゴシック" w:hint="eastAsia"/>
          <w:color w:val="000000" w:themeColor="text1"/>
          <w:kern w:val="0"/>
          <w:sz w:val="22"/>
          <w:szCs w:val="18"/>
        </w:rPr>
        <w:t>年</w:t>
      </w:r>
      <w:del w:id="53" w:author="Susumu Hara" w:date="2021-07-02T17:43:00Z">
        <w:r w:rsidR="00D1657A" w:rsidDel="000F4253">
          <w:rPr>
            <w:rFonts w:ascii="Century" w:eastAsia="ＭＳ 明朝" w:hAnsi="Century" w:cs="ＭＳ Ｐゴシック" w:hint="eastAsia"/>
            <w:color w:val="000000" w:themeColor="text1"/>
            <w:kern w:val="0"/>
            <w:sz w:val="22"/>
            <w:szCs w:val="18"/>
          </w:rPr>
          <w:delText>2</w:delText>
        </w:r>
      </w:del>
      <w:ins w:id="54" w:author="Susumu Hara" w:date="2021-07-07T12:24:00Z">
        <w:r w:rsidR="008A7A66">
          <w:rPr>
            <w:rFonts w:ascii="Century" w:eastAsia="ＭＳ 明朝" w:hAnsi="Century" w:cs="ＭＳ Ｐゴシック"/>
            <w:color w:val="000000" w:themeColor="text1"/>
            <w:kern w:val="0"/>
            <w:sz w:val="22"/>
            <w:szCs w:val="18"/>
          </w:rPr>
          <w:t>7</w:t>
        </w:r>
      </w:ins>
      <w:r w:rsidR="00E449EA" w:rsidRPr="005A4FC2">
        <w:rPr>
          <w:rFonts w:ascii="Century" w:eastAsia="ＭＳ 明朝" w:hAnsi="Century" w:cs="ＭＳ Ｐゴシック" w:hint="eastAsia"/>
          <w:color w:val="000000" w:themeColor="text1"/>
          <w:kern w:val="0"/>
          <w:sz w:val="22"/>
          <w:szCs w:val="18"/>
        </w:rPr>
        <w:t>月</w:t>
      </w:r>
      <w:ins w:id="55" w:author="Susumu Hara" w:date="2021-07-07T12:24:00Z">
        <w:r w:rsidR="008A7A66">
          <w:rPr>
            <w:rFonts w:ascii="Century" w:eastAsia="ＭＳ 明朝" w:hAnsi="Century" w:cs="ＭＳ Ｐゴシック"/>
            <w:color w:val="000000" w:themeColor="text1"/>
            <w:kern w:val="0"/>
            <w:sz w:val="22"/>
            <w:szCs w:val="18"/>
          </w:rPr>
          <w:t>12</w:t>
        </w:r>
      </w:ins>
      <w:del w:id="56" w:author="Susumu Hara" w:date="2021-07-02T17:43:00Z">
        <w:r w:rsidR="002E5DBE" w:rsidDel="000F4253">
          <w:rPr>
            <w:rFonts w:ascii="Century" w:eastAsia="ＭＳ 明朝" w:hAnsi="Century" w:cs="ＭＳ Ｐゴシック" w:hint="eastAsia"/>
            <w:color w:val="000000" w:themeColor="text1"/>
            <w:kern w:val="0"/>
            <w:sz w:val="22"/>
            <w:szCs w:val="18"/>
          </w:rPr>
          <w:delText>2</w:delText>
        </w:r>
        <w:r w:rsidR="002E5DBE" w:rsidDel="000F4253">
          <w:rPr>
            <w:rFonts w:ascii="Century" w:eastAsia="ＭＳ 明朝" w:hAnsi="Century" w:cs="ＭＳ Ｐゴシック"/>
            <w:color w:val="000000" w:themeColor="text1"/>
            <w:kern w:val="0"/>
            <w:sz w:val="22"/>
            <w:szCs w:val="18"/>
          </w:rPr>
          <w:delText>2</w:delText>
        </w:r>
      </w:del>
      <w:r w:rsidR="00E449EA" w:rsidRPr="005A4FC2">
        <w:rPr>
          <w:rFonts w:ascii="Century" w:eastAsia="ＭＳ 明朝" w:hAnsi="Century" w:cs="ＭＳ Ｐゴシック" w:hint="eastAsia"/>
          <w:color w:val="000000" w:themeColor="text1"/>
          <w:kern w:val="0"/>
          <w:sz w:val="22"/>
          <w:szCs w:val="18"/>
        </w:rPr>
        <w:t>日（</w:t>
      </w:r>
      <w:ins w:id="57" w:author="Susumu Hara" w:date="2021-07-07T12:25:00Z">
        <w:r w:rsidR="008A7A66">
          <w:rPr>
            <w:rFonts w:ascii="Century" w:eastAsia="ＭＳ 明朝" w:hAnsi="Century" w:cs="ＭＳ Ｐゴシック" w:hint="eastAsia"/>
            <w:color w:val="000000" w:themeColor="text1"/>
            <w:kern w:val="0"/>
            <w:sz w:val="22"/>
            <w:szCs w:val="18"/>
          </w:rPr>
          <w:t>月</w:t>
        </w:r>
      </w:ins>
      <w:del w:id="58" w:author="Susumu Hara" w:date="2021-07-02T17:43:00Z">
        <w:r w:rsidR="00E449EA" w:rsidRPr="005A4FC2" w:rsidDel="000F4253">
          <w:rPr>
            <w:rFonts w:ascii="Century" w:eastAsia="ＭＳ 明朝" w:hAnsi="Century" w:cs="ＭＳ Ｐゴシック" w:hint="eastAsia"/>
            <w:color w:val="000000" w:themeColor="text1"/>
            <w:kern w:val="0"/>
            <w:sz w:val="22"/>
            <w:szCs w:val="18"/>
          </w:rPr>
          <w:delText>月</w:delText>
        </w:r>
      </w:del>
      <w:r w:rsidR="00E449EA" w:rsidRPr="005A4FC2">
        <w:rPr>
          <w:rFonts w:ascii="Century" w:eastAsia="ＭＳ 明朝" w:hAnsi="Century" w:cs="ＭＳ Ｐゴシック" w:hint="eastAsia"/>
          <w:color w:val="000000" w:themeColor="text1"/>
          <w:kern w:val="0"/>
          <w:sz w:val="22"/>
          <w:szCs w:val="18"/>
        </w:rPr>
        <w:t>）</w:t>
      </w:r>
      <w:r w:rsidR="007D59C4">
        <w:rPr>
          <w:rFonts w:ascii="Century" w:eastAsia="ＭＳ 明朝" w:hAnsi="Century" w:cs="ＭＳ Ｐゴシック"/>
          <w:color w:val="000000" w:themeColor="text1"/>
          <w:kern w:val="0"/>
          <w:sz w:val="22"/>
          <w:szCs w:val="18"/>
        </w:rPr>
        <w:t>10:00</w:t>
      </w:r>
      <w:r w:rsidR="007D59C4">
        <w:rPr>
          <w:rFonts w:ascii="Century" w:eastAsia="ＭＳ 明朝" w:hAnsi="Century" w:cs="ＭＳ Ｐゴシック" w:hint="eastAsia"/>
          <w:color w:val="000000" w:themeColor="text1"/>
          <w:kern w:val="0"/>
          <w:sz w:val="22"/>
          <w:szCs w:val="18"/>
        </w:rPr>
        <w:t>よ</w:t>
      </w:r>
      <w:r w:rsidR="00E449EA" w:rsidRPr="005A4FC2">
        <w:rPr>
          <w:rFonts w:ascii="Century" w:eastAsia="ＭＳ 明朝" w:hAnsi="Century" w:cs="ＭＳ Ｐゴシック" w:hint="eastAsia"/>
          <w:color w:val="000000" w:themeColor="text1"/>
          <w:kern w:val="0"/>
          <w:sz w:val="22"/>
          <w:szCs w:val="18"/>
        </w:rPr>
        <w:t>り</w:t>
      </w:r>
      <w:r w:rsidR="00E449EA" w:rsidRPr="005A4FC2">
        <w:rPr>
          <w:rFonts w:ascii="Century" w:eastAsia="ＭＳ 明朝" w:hAnsi="Century" w:cs="ＭＳ Ｐゴシック" w:hint="eastAsia"/>
          <w:color w:val="000000" w:themeColor="text1"/>
          <w:kern w:val="0"/>
          <w:sz w:val="22"/>
          <w:szCs w:val="18"/>
        </w:rPr>
        <w:t>202</w:t>
      </w:r>
      <w:ins w:id="59" w:author="Susumu Hara" w:date="2021-07-02T17:45:00Z">
        <w:r w:rsidR="000F4253">
          <w:rPr>
            <w:rFonts w:ascii="Century" w:eastAsia="ＭＳ 明朝" w:hAnsi="Century" w:cs="ＭＳ Ｐゴシック"/>
            <w:color w:val="000000" w:themeColor="text1"/>
            <w:kern w:val="0"/>
            <w:sz w:val="22"/>
            <w:szCs w:val="18"/>
          </w:rPr>
          <w:t>1</w:t>
        </w:r>
      </w:ins>
      <w:del w:id="60" w:author="Susumu Hara" w:date="2021-07-02T17:43:00Z">
        <w:r w:rsidR="00D1657A" w:rsidDel="000F4253">
          <w:rPr>
            <w:rFonts w:ascii="Century" w:eastAsia="ＭＳ 明朝" w:hAnsi="Century" w:cs="ＭＳ Ｐゴシック"/>
            <w:color w:val="000000" w:themeColor="text1"/>
            <w:kern w:val="0"/>
            <w:sz w:val="22"/>
            <w:szCs w:val="18"/>
          </w:rPr>
          <w:delText>1</w:delText>
        </w:r>
      </w:del>
      <w:r w:rsidR="00E449EA" w:rsidRPr="005A4FC2">
        <w:rPr>
          <w:rFonts w:ascii="Century" w:eastAsia="ＭＳ 明朝" w:hAnsi="Century" w:cs="ＭＳ Ｐゴシック" w:hint="eastAsia"/>
          <w:color w:val="000000" w:themeColor="text1"/>
          <w:kern w:val="0"/>
          <w:sz w:val="22"/>
          <w:szCs w:val="18"/>
        </w:rPr>
        <w:t>年</w:t>
      </w:r>
      <w:ins w:id="61" w:author="Susumu Hara" w:date="2021-07-02T17:44:00Z">
        <w:r w:rsidR="000F4253">
          <w:rPr>
            <w:rFonts w:ascii="Century" w:eastAsia="ＭＳ 明朝" w:hAnsi="Century" w:cs="ＭＳ Ｐゴシック"/>
            <w:color w:val="000000" w:themeColor="text1"/>
            <w:kern w:val="0"/>
            <w:sz w:val="22"/>
            <w:szCs w:val="18"/>
          </w:rPr>
          <w:t>8</w:t>
        </w:r>
      </w:ins>
      <w:del w:id="62" w:author="Susumu Hara" w:date="2021-07-02T17:43:00Z">
        <w:r w:rsidR="00D1657A" w:rsidDel="000F4253">
          <w:rPr>
            <w:rFonts w:ascii="Century" w:eastAsia="ＭＳ 明朝" w:hAnsi="Century" w:cs="ＭＳ Ｐゴシック"/>
            <w:color w:val="000000" w:themeColor="text1"/>
            <w:kern w:val="0"/>
            <w:sz w:val="22"/>
            <w:szCs w:val="18"/>
          </w:rPr>
          <w:delText>3</w:delText>
        </w:r>
      </w:del>
      <w:r w:rsidR="00E449EA" w:rsidRPr="005A4FC2">
        <w:rPr>
          <w:rFonts w:ascii="Century" w:eastAsia="ＭＳ 明朝" w:hAnsi="Century" w:cs="ＭＳ Ｐゴシック" w:hint="eastAsia"/>
          <w:color w:val="000000" w:themeColor="text1"/>
          <w:kern w:val="0"/>
          <w:sz w:val="22"/>
          <w:szCs w:val="18"/>
        </w:rPr>
        <w:t>月</w:t>
      </w:r>
      <w:del w:id="63" w:author="Susumu Hara" w:date="2021-07-02T17:44:00Z">
        <w:r w:rsidR="00012046" w:rsidDel="000F4253">
          <w:rPr>
            <w:rFonts w:ascii="Century" w:eastAsia="ＭＳ 明朝" w:hAnsi="Century" w:cs="ＭＳ Ｐゴシック"/>
            <w:color w:val="000000" w:themeColor="text1"/>
            <w:kern w:val="0"/>
            <w:sz w:val="22"/>
            <w:szCs w:val="18"/>
          </w:rPr>
          <w:delText>4</w:delText>
        </w:r>
      </w:del>
      <w:ins w:id="64" w:author="Susumu Hara" w:date="2021-07-02T17:44:00Z">
        <w:r w:rsidR="000F4253">
          <w:rPr>
            <w:rFonts w:ascii="Century" w:eastAsia="ＭＳ 明朝" w:hAnsi="Century" w:cs="ＭＳ Ｐゴシック"/>
            <w:color w:val="000000" w:themeColor="text1"/>
            <w:kern w:val="0"/>
            <w:sz w:val="22"/>
            <w:szCs w:val="18"/>
          </w:rPr>
          <w:t>20</w:t>
        </w:r>
      </w:ins>
      <w:r w:rsidR="00E449EA" w:rsidRPr="005A4FC2">
        <w:rPr>
          <w:rFonts w:ascii="Century" w:eastAsia="ＭＳ 明朝" w:hAnsi="Century" w:cs="ＭＳ Ｐゴシック" w:hint="eastAsia"/>
          <w:color w:val="000000" w:themeColor="text1"/>
          <w:kern w:val="0"/>
          <w:sz w:val="22"/>
          <w:szCs w:val="18"/>
        </w:rPr>
        <w:t>日（</w:t>
      </w:r>
      <w:del w:id="65" w:author="Susumu Hara" w:date="2021-07-02T17:44:00Z">
        <w:r w:rsidR="00012046" w:rsidDel="000F4253">
          <w:rPr>
            <w:rFonts w:ascii="Century" w:eastAsia="ＭＳ 明朝" w:hAnsi="Century" w:cs="ＭＳ Ｐゴシック" w:hint="eastAsia"/>
            <w:color w:val="000000" w:themeColor="text1"/>
            <w:kern w:val="0"/>
            <w:sz w:val="22"/>
            <w:szCs w:val="18"/>
          </w:rPr>
          <w:delText>木</w:delText>
        </w:r>
      </w:del>
      <w:ins w:id="66" w:author="Susumu Hara" w:date="2021-07-02T17:45:00Z">
        <w:r w:rsidR="000F4253">
          <w:rPr>
            <w:rFonts w:ascii="Century" w:eastAsia="ＭＳ 明朝" w:hAnsi="Century" w:cs="ＭＳ Ｐゴシック" w:hint="eastAsia"/>
            <w:color w:val="000000" w:themeColor="text1"/>
            <w:kern w:val="0"/>
            <w:sz w:val="22"/>
            <w:szCs w:val="18"/>
          </w:rPr>
          <w:t>金</w:t>
        </w:r>
      </w:ins>
      <w:r w:rsidR="00E449EA" w:rsidRPr="005A4FC2">
        <w:rPr>
          <w:rFonts w:ascii="Century" w:eastAsia="ＭＳ 明朝" w:hAnsi="Century" w:cs="ＭＳ Ｐゴシック" w:hint="eastAsia"/>
          <w:color w:val="000000" w:themeColor="text1"/>
          <w:kern w:val="0"/>
          <w:sz w:val="22"/>
          <w:szCs w:val="18"/>
        </w:rPr>
        <w:t>）</w:t>
      </w:r>
      <w:r w:rsidR="00012046">
        <w:rPr>
          <w:rFonts w:ascii="Century" w:eastAsia="ＭＳ 明朝" w:hAnsi="Century" w:cs="ＭＳ Ｐゴシック" w:hint="eastAsia"/>
          <w:color w:val="000000" w:themeColor="text1"/>
          <w:kern w:val="0"/>
          <w:sz w:val="22"/>
          <w:szCs w:val="18"/>
        </w:rPr>
        <w:t>1</w:t>
      </w:r>
      <w:r w:rsidR="00012046">
        <w:rPr>
          <w:rFonts w:ascii="Century" w:eastAsia="ＭＳ 明朝" w:hAnsi="Century" w:cs="ＭＳ Ｐゴシック"/>
          <w:color w:val="000000" w:themeColor="text1"/>
          <w:kern w:val="0"/>
          <w:sz w:val="22"/>
          <w:szCs w:val="18"/>
        </w:rPr>
        <w:t>7:00</w:t>
      </w:r>
      <w:r w:rsidR="00E449EA" w:rsidRPr="005A4FC2">
        <w:rPr>
          <w:rFonts w:ascii="Century" w:eastAsia="ＭＳ 明朝" w:hAnsi="Century" w:cs="ＭＳ Ｐゴシック" w:hint="eastAsia"/>
          <w:color w:val="000000" w:themeColor="text1"/>
          <w:kern w:val="0"/>
          <w:sz w:val="22"/>
          <w:szCs w:val="18"/>
        </w:rPr>
        <w:t>まで</w:t>
      </w:r>
    </w:p>
    <w:p w14:paraId="15ACA459" w14:textId="326BF0F7" w:rsidR="00843FAC" w:rsidDel="00F31D9C" w:rsidRDefault="00491EDC" w:rsidP="003E0EC9">
      <w:pPr>
        <w:widowControl/>
        <w:ind w:leftChars="100" w:left="210"/>
        <w:rPr>
          <w:del w:id="67" w:author="Susumu Hara" w:date="2021-07-07T12:29:00Z"/>
          <w:rFonts w:ascii="Century" w:eastAsia="ＭＳ 明朝" w:hAnsi="Century" w:cs="ＭＳ Ｐゴシック"/>
          <w:color w:val="000000" w:themeColor="text1"/>
          <w:kern w:val="0"/>
          <w:sz w:val="22"/>
          <w:szCs w:val="18"/>
        </w:rPr>
      </w:pPr>
      <w:r w:rsidRPr="005A4FC2">
        <w:rPr>
          <w:rFonts w:ascii="Century" w:eastAsia="ＭＳ 明朝" w:hAnsi="Century" w:cs="ＭＳ Ｐゴシック" w:hint="eastAsia"/>
          <w:color w:val="000000" w:themeColor="text1"/>
          <w:kern w:val="0"/>
          <w:sz w:val="22"/>
          <w:szCs w:val="18"/>
        </w:rPr>
        <w:t>応募</w:t>
      </w:r>
      <w:r w:rsidR="00712E67" w:rsidRPr="005A4FC2">
        <w:rPr>
          <w:rFonts w:ascii="Century" w:eastAsia="ＭＳ 明朝" w:hAnsi="Century" w:cs="ＭＳ Ｐゴシック" w:hint="eastAsia"/>
          <w:color w:val="000000" w:themeColor="text1"/>
          <w:kern w:val="0"/>
          <w:sz w:val="22"/>
          <w:szCs w:val="18"/>
        </w:rPr>
        <w:t>時に必要な書類・記載する項目等</w:t>
      </w:r>
      <w:r w:rsidRPr="005A4FC2">
        <w:rPr>
          <w:rFonts w:ascii="Century" w:eastAsia="ＭＳ 明朝" w:hAnsi="Century" w:cs="ＭＳ Ｐゴシック" w:hint="eastAsia"/>
          <w:color w:val="000000" w:themeColor="text1"/>
          <w:kern w:val="0"/>
          <w:sz w:val="22"/>
          <w:szCs w:val="18"/>
        </w:rPr>
        <w:t>は</w:t>
      </w:r>
      <w:r w:rsidR="00712E67" w:rsidRPr="005A4FC2">
        <w:rPr>
          <w:rFonts w:ascii="Century" w:eastAsia="ＭＳ 明朝" w:hAnsi="Century" w:cs="ＭＳ Ｐゴシック" w:hint="eastAsia"/>
          <w:color w:val="000000" w:themeColor="text1"/>
          <w:kern w:val="0"/>
          <w:sz w:val="22"/>
          <w:szCs w:val="18"/>
        </w:rPr>
        <w:t>、</w:t>
      </w:r>
      <w:r w:rsidRPr="005A4FC2">
        <w:rPr>
          <w:rFonts w:ascii="Century" w:eastAsia="ＭＳ 明朝" w:hAnsi="Century" w:cs="ＭＳ Ｐゴシック" w:hint="eastAsia"/>
          <w:color w:val="000000" w:themeColor="text1"/>
          <w:kern w:val="0"/>
          <w:sz w:val="22"/>
          <w:szCs w:val="18"/>
        </w:rPr>
        <w:t>以下のとおりです。</w:t>
      </w:r>
    </w:p>
    <w:p w14:paraId="7207FC42" w14:textId="77777777" w:rsidR="00F31D9C" w:rsidRDefault="00F31D9C">
      <w:pPr>
        <w:widowControl/>
        <w:ind w:leftChars="100" w:left="210"/>
        <w:rPr>
          <w:ins w:id="68" w:author="Susumu Hara" w:date="2021-07-07T12:29:00Z"/>
          <w:rFonts w:ascii="Century" w:eastAsia="ＭＳ 明朝" w:hAnsi="Century" w:cs="ＭＳ Ｐゴシック"/>
          <w:color w:val="000000" w:themeColor="text1"/>
          <w:kern w:val="0"/>
          <w:sz w:val="22"/>
          <w:szCs w:val="18"/>
        </w:rPr>
      </w:pPr>
    </w:p>
    <w:p w14:paraId="1B8B991B" w14:textId="25D468AB" w:rsidR="00EF28D1" w:rsidRPr="005A4FC2" w:rsidRDefault="00577CB7" w:rsidP="003E0EC9">
      <w:pPr>
        <w:widowControl/>
        <w:ind w:leftChars="100" w:left="210"/>
        <w:rPr>
          <w:rFonts w:ascii="Century" w:eastAsia="ＭＳ 明朝" w:hAnsi="Century" w:cs="ＭＳ Ｐゴシック"/>
          <w:color w:val="000000" w:themeColor="text1"/>
          <w:kern w:val="0"/>
          <w:sz w:val="22"/>
          <w:szCs w:val="18"/>
        </w:rPr>
      </w:pPr>
      <w:r>
        <w:rPr>
          <w:rFonts w:ascii="Century" w:eastAsia="ＭＳ 明朝" w:hAnsi="Century" w:cs="ＭＳ Ｐゴシック"/>
          <w:color w:val="000000" w:themeColor="text1"/>
          <w:kern w:val="0"/>
          <w:sz w:val="22"/>
          <w:szCs w:val="18"/>
        </w:rPr>
        <w:lastRenderedPageBreak/>
        <w:br/>
      </w:r>
      <w:r w:rsidR="00480C3E">
        <w:rPr>
          <w:rFonts w:ascii="Century" w:eastAsia="ＭＳ 明朝" w:hAnsi="Century" w:cs="ＭＳ Ｐゴシック" w:hint="eastAsia"/>
          <w:color w:val="000000" w:themeColor="text1"/>
          <w:kern w:val="0"/>
          <w:sz w:val="22"/>
          <w:szCs w:val="18"/>
        </w:rPr>
        <w:t>■</w:t>
      </w:r>
      <w:r w:rsidR="00480C3E" w:rsidRPr="00234BA6">
        <w:rPr>
          <w:rFonts w:ascii="Century" w:eastAsia="ＭＳ 明朝" w:hAnsi="Century" w:cs="ＭＳ Ｐゴシック" w:hint="eastAsia"/>
          <w:kern w:val="0"/>
          <w:sz w:val="22"/>
          <w:szCs w:val="18"/>
        </w:rPr>
        <w:t>博士前期課程</w:t>
      </w:r>
      <w:r w:rsidR="00480C3E" w:rsidRPr="00234BA6">
        <w:rPr>
          <w:rFonts w:ascii="Century" w:eastAsia="ＭＳ 明朝" w:hAnsi="Century" w:cs="ＭＳ Ｐゴシック" w:hint="eastAsia"/>
          <w:kern w:val="0"/>
          <w:sz w:val="22"/>
          <w:szCs w:val="18"/>
        </w:rPr>
        <w:t>1</w:t>
      </w:r>
      <w:r w:rsidR="00480C3E" w:rsidRPr="00234BA6">
        <w:rPr>
          <w:rFonts w:ascii="Century" w:eastAsia="ＭＳ 明朝" w:hAnsi="Century" w:cs="ＭＳ Ｐゴシック" w:hint="eastAsia"/>
          <w:kern w:val="0"/>
          <w:sz w:val="22"/>
          <w:szCs w:val="18"/>
        </w:rPr>
        <w:t>年</w:t>
      </w:r>
      <w:r w:rsidR="00626CF6">
        <w:rPr>
          <w:rFonts w:ascii="Century" w:eastAsia="ＭＳ 明朝" w:hAnsi="Century" w:cs="ＭＳ Ｐゴシック" w:hint="eastAsia"/>
          <w:kern w:val="0"/>
          <w:sz w:val="22"/>
          <w:szCs w:val="18"/>
        </w:rPr>
        <w:t xml:space="preserve"> </w:t>
      </w:r>
      <w:r w:rsidR="00884E1C">
        <w:rPr>
          <w:rFonts w:ascii="Century" w:eastAsia="ＭＳ 明朝" w:hAnsi="Century" w:cs="ＭＳ Ｐゴシック" w:hint="eastAsia"/>
          <w:kern w:val="0"/>
          <w:sz w:val="22"/>
          <w:szCs w:val="18"/>
        </w:rPr>
        <w:t>入学予定者：</w:t>
      </w:r>
      <w:r w:rsidR="00843FAC">
        <w:rPr>
          <w:rFonts w:ascii="Century" w:eastAsia="ＭＳ 明朝" w:hAnsi="Century" w:cs="ＭＳ Ｐゴシック"/>
          <w:kern w:val="0"/>
          <w:sz w:val="22"/>
          <w:szCs w:val="18"/>
        </w:rPr>
        <w:br/>
      </w:r>
      <w:r w:rsidR="00843FAC">
        <w:rPr>
          <w:rFonts w:ascii="Century" w:eastAsia="ＭＳ 明朝" w:hAnsi="Century" w:cs="ＭＳ Ｐゴシック" w:hint="eastAsia"/>
          <w:kern w:val="0"/>
          <w:sz w:val="22"/>
          <w:szCs w:val="18"/>
        </w:rPr>
        <w:t xml:space="preserve">　</w:t>
      </w:r>
      <w:r w:rsidR="00DA5BFA">
        <w:rPr>
          <w:rFonts w:ascii="Century" w:eastAsia="ＭＳ 明朝" w:hAnsi="Century" w:cs="ＭＳ Ｐゴシック" w:hint="eastAsia"/>
          <w:kern w:val="0"/>
          <w:sz w:val="22"/>
          <w:szCs w:val="18"/>
        </w:rPr>
        <w:t>以下の</w:t>
      </w:r>
      <w:r w:rsidR="00DA5BFA">
        <w:rPr>
          <w:rFonts w:ascii="Century" w:eastAsia="ＭＳ 明朝" w:hAnsi="Century" w:cs="ＭＳ Ｐゴシック" w:hint="eastAsia"/>
          <w:kern w:val="0"/>
          <w:sz w:val="22"/>
          <w:szCs w:val="18"/>
        </w:rPr>
        <w:t>(</w:t>
      </w:r>
      <w:r w:rsidR="00DA5BFA">
        <w:rPr>
          <w:rFonts w:ascii="Century" w:eastAsia="ＭＳ 明朝" w:hAnsi="Century" w:cs="ＭＳ Ｐゴシック"/>
          <w:kern w:val="0"/>
          <w:sz w:val="22"/>
          <w:szCs w:val="18"/>
        </w:rPr>
        <w:t>1)</w:t>
      </w:r>
      <w:r w:rsidR="00DA5BFA">
        <w:rPr>
          <w:rFonts w:ascii="Century" w:eastAsia="ＭＳ 明朝" w:hAnsi="Century" w:cs="ＭＳ Ｐゴシック" w:hint="eastAsia"/>
          <w:kern w:val="0"/>
          <w:sz w:val="22"/>
          <w:szCs w:val="18"/>
        </w:rPr>
        <w:t>～</w:t>
      </w:r>
      <w:r w:rsidR="00DA5BFA">
        <w:rPr>
          <w:rFonts w:ascii="Century" w:eastAsia="ＭＳ 明朝" w:hAnsi="Century" w:cs="ＭＳ Ｐゴシック" w:hint="eastAsia"/>
          <w:kern w:val="0"/>
          <w:sz w:val="22"/>
          <w:szCs w:val="18"/>
        </w:rPr>
        <w:t>(</w:t>
      </w:r>
      <w:r w:rsidR="00DA5BFA">
        <w:rPr>
          <w:rFonts w:ascii="Century" w:eastAsia="ＭＳ 明朝" w:hAnsi="Century" w:cs="ＭＳ Ｐゴシック"/>
          <w:kern w:val="0"/>
          <w:sz w:val="22"/>
          <w:szCs w:val="18"/>
        </w:rPr>
        <w:t>3)</w:t>
      </w:r>
      <w:r w:rsidR="00DA5BFA">
        <w:rPr>
          <w:rFonts w:ascii="Century" w:eastAsia="ＭＳ 明朝" w:hAnsi="Century" w:cs="ＭＳ Ｐゴシック" w:hint="eastAsia"/>
          <w:kern w:val="0"/>
          <w:sz w:val="22"/>
          <w:szCs w:val="18"/>
        </w:rPr>
        <w:t>を提出してください。</w:t>
      </w:r>
    </w:p>
    <w:p w14:paraId="37392EE7" w14:textId="1D18EF58" w:rsidR="00D1657A" w:rsidRPr="00D1657A" w:rsidRDefault="001E5856" w:rsidP="00D1657A">
      <w:pPr>
        <w:pStyle w:val="a5"/>
        <w:widowControl/>
        <w:numPr>
          <w:ilvl w:val="0"/>
          <w:numId w:val="15"/>
        </w:numPr>
        <w:spacing w:beforeLines="50" w:before="180"/>
        <w:ind w:leftChars="0"/>
        <w:rPr>
          <w:rFonts w:ascii="Century" w:eastAsia="ＭＳ 明朝" w:hAnsi="Century" w:cs="ＭＳ Ｐゴシック"/>
          <w:color w:val="000000" w:themeColor="text1"/>
          <w:kern w:val="0"/>
          <w:sz w:val="22"/>
          <w:szCs w:val="18"/>
        </w:rPr>
      </w:pPr>
      <w:r w:rsidRPr="00D1657A">
        <w:rPr>
          <w:rFonts w:ascii="Century" w:eastAsia="ＭＳ 明朝" w:hAnsi="Century" w:cs="ＭＳ Ｐゴシック"/>
          <w:color w:val="000000" w:themeColor="text1"/>
          <w:kern w:val="0"/>
          <w:sz w:val="22"/>
          <w:szCs w:val="18"/>
        </w:rPr>
        <w:t xml:space="preserve"> </w:t>
      </w:r>
      <w:r w:rsidR="00712E67" w:rsidRPr="00D1657A">
        <w:rPr>
          <w:rFonts w:ascii="Century" w:eastAsia="ＭＳ 明朝" w:hAnsi="Century" w:cs="ＭＳ Ｐゴシック" w:hint="eastAsia"/>
          <w:color w:val="000000" w:themeColor="text1"/>
          <w:kern w:val="0"/>
          <w:sz w:val="22"/>
          <w:szCs w:val="18"/>
        </w:rPr>
        <w:t>応募者情報</w:t>
      </w:r>
    </w:p>
    <w:p w14:paraId="70522BE9" w14:textId="55FD0E4A" w:rsidR="003245E0" w:rsidRDefault="00712E67" w:rsidP="00144A39">
      <w:pPr>
        <w:widowControl/>
        <w:ind w:left="726" w:hangingChars="330" w:hanging="726"/>
        <w:rPr>
          <w:rFonts w:ascii="Century" w:eastAsia="ＭＳ 明朝" w:hAnsi="Century" w:cs="ＭＳ Ｐゴシック"/>
          <w:color w:val="000000" w:themeColor="text1"/>
          <w:kern w:val="0"/>
          <w:sz w:val="22"/>
          <w:szCs w:val="18"/>
        </w:rPr>
      </w:pPr>
      <w:r w:rsidRPr="005A4FC2">
        <w:rPr>
          <w:rFonts w:ascii="Century" w:eastAsia="ＭＳ 明朝" w:hAnsi="Century" w:cs="ＭＳ Ｐゴシック" w:hint="eastAsia"/>
          <w:color w:val="000000" w:themeColor="text1"/>
          <w:kern w:val="0"/>
          <w:sz w:val="22"/>
          <w:szCs w:val="18"/>
        </w:rPr>
        <w:t xml:space="preserve">　　</w:t>
      </w:r>
      <w:r w:rsidRPr="005A4FC2">
        <w:rPr>
          <w:rFonts w:ascii="Century" w:eastAsia="ＭＳ 明朝" w:hAnsi="Century" w:cs="ＭＳ Ｐゴシック" w:hint="eastAsia"/>
          <w:color w:val="000000" w:themeColor="text1"/>
          <w:kern w:val="0"/>
          <w:sz w:val="22"/>
          <w:szCs w:val="18"/>
        </w:rPr>
        <w:t xml:space="preserve"> </w:t>
      </w:r>
      <w:r w:rsidR="00144A39">
        <w:rPr>
          <w:rFonts w:ascii="Century" w:eastAsia="ＭＳ 明朝" w:hAnsi="Century" w:cs="ＭＳ Ｐゴシック" w:hint="eastAsia"/>
          <w:color w:val="000000" w:themeColor="text1"/>
          <w:kern w:val="0"/>
          <w:sz w:val="22"/>
          <w:szCs w:val="18"/>
        </w:rPr>
        <w:t>・</w:t>
      </w:r>
      <w:r w:rsidR="003245E0">
        <w:rPr>
          <w:rFonts w:ascii="Century" w:eastAsia="ＭＳ 明朝" w:hAnsi="Century" w:cs="ＭＳ Ｐゴシック" w:hint="eastAsia"/>
          <w:color w:val="000000" w:themeColor="text1"/>
          <w:kern w:val="0"/>
          <w:sz w:val="22"/>
          <w:szCs w:val="18"/>
        </w:rPr>
        <w:t>「</w:t>
      </w:r>
      <w:r w:rsidR="00012046" w:rsidRPr="00012046">
        <w:rPr>
          <w:rFonts w:ascii="Century" w:eastAsia="ＭＳ 明朝" w:hAnsi="Century" w:cs="ＭＳ Ｐゴシック" w:hint="eastAsia"/>
          <w:color w:val="000000" w:themeColor="text1"/>
          <w:kern w:val="0"/>
          <w:sz w:val="22"/>
          <w:szCs w:val="18"/>
        </w:rPr>
        <w:t>TMI</w:t>
      </w:r>
      <w:r w:rsidR="00012046" w:rsidRPr="00012046">
        <w:rPr>
          <w:rFonts w:ascii="Century" w:eastAsia="ＭＳ 明朝" w:hAnsi="Century" w:cs="ＭＳ Ｐゴシック" w:hint="eastAsia"/>
          <w:color w:val="000000" w:themeColor="text1"/>
          <w:kern w:val="0"/>
          <w:sz w:val="22"/>
          <w:szCs w:val="18"/>
        </w:rPr>
        <w:t>出願書</w:t>
      </w:r>
      <w:r w:rsidR="00012046" w:rsidRPr="00012046">
        <w:rPr>
          <w:rFonts w:ascii="Century" w:eastAsia="ＭＳ 明朝" w:hAnsi="Century" w:cs="ＭＳ Ｐゴシック" w:hint="eastAsia"/>
          <w:color w:val="000000" w:themeColor="text1"/>
          <w:kern w:val="0"/>
          <w:sz w:val="22"/>
          <w:szCs w:val="18"/>
        </w:rPr>
        <w:t>_</w:t>
      </w:r>
      <w:del w:id="69" w:author="Susumu Hara" w:date="2021-07-07T12:25:00Z">
        <w:r w:rsidR="00012046" w:rsidRPr="00012046" w:rsidDel="008A7A66">
          <w:rPr>
            <w:rFonts w:ascii="Century" w:eastAsia="ＭＳ 明朝" w:hAnsi="Century" w:cs="ＭＳ Ｐゴシック" w:hint="eastAsia"/>
            <w:color w:val="000000" w:themeColor="text1"/>
            <w:kern w:val="0"/>
            <w:sz w:val="22"/>
            <w:szCs w:val="18"/>
          </w:rPr>
          <w:delText>v20210201</w:delText>
        </w:r>
      </w:del>
      <w:ins w:id="70" w:author="Susumu Hara" w:date="2021-07-07T12:25:00Z">
        <w:r w:rsidR="008A7A66" w:rsidRPr="00012046">
          <w:rPr>
            <w:rFonts w:ascii="Century" w:eastAsia="ＭＳ 明朝" w:hAnsi="Century" w:cs="ＭＳ Ｐゴシック" w:hint="eastAsia"/>
            <w:color w:val="000000" w:themeColor="text1"/>
            <w:kern w:val="0"/>
            <w:sz w:val="22"/>
            <w:szCs w:val="18"/>
          </w:rPr>
          <w:t>v20210</w:t>
        </w:r>
        <w:r w:rsidR="008A7A66">
          <w:rPr>
            <w:rFonts w:ascii="Century" w:eastAsia="ＭＳ 明朝" w:hAnsi="Century" w:cs="ＭＳ Ｐゴシック"/>
            <w:color w:val="000000" w:themeColor="text1"/>
            <w:kern w:val="0"/>
            <w:sz w:val="22"/>
            <w:szCs w:val="18"/>
          </w:rPr>
          <w:t>708</w:t>
        </w:r>
      </w:ins>
      <w:r w:rsidR="00012046">
        <w:rPr>
          <w:rFonts w:ascii="Century" w:eastAsia="ＭＳ 明朝" w:hAnsi="Century" w:cs="ＭＳ Ｐゴシック"/>
          <w:color w:val="000000" w:themeColor="text1"/>
          <w:kern w:val="0"/>
          <w:sz w:val="22"/>
          <w:szCs w:val="18"/>
        </w:rPr>
        <w:t>.xlsx</w:t>
      </w:r>
      <w:r w:rsidR="003245E0">
        <w:rPr>
          <w:rFonts w:ascii="Century" w:eastAsia="ＭＳ 明朝" w:hAnsi="Century" w:cs="ＭＳ Ｐゴシック" w:hint="eastAsia"/>
          <w:color w:val="000000" w:themeColor="text1"/>
          <w:kern w:val="0"/>
          <w:sz w:val="22"/>
          <w:szCs w:val="18"/>
        </w:rPr>
        <w:t>」に</w:t>
      </w:r>
      <w:r w:rsidR="003245E0" w:rsidRPr="00234BA6">
        <w:rPr>
          <w:rFonts w:ascii="Century" w:eastAsia="ＭＳ 明朝" w:hAnsi="Century" w:cs="ＭＳ Ｐゴシック" w:hint="eastAsia"/>
          <w:color w:val="000000" w:themeColor="text1"/>
          <w:kern w:val="0"/>
          <w:sz w:val="22"/>
          <w:szCs w:val="18"/>
        </w:rPr>
        <w:t>写真画像</w:t>
      </w:r>
      <w:r w:rsidR="003245E0">
        <w:rPr>
          <w:rFonts w:ascii="Century" w:eastAsia="ＭＳ 明朝" w:hAnsi="Century" w:cs="ＭＳ Ｐゴシック" w:hint="eastAsia"/>
          <w:color w:val="000000" w:themeColor="text1"/>
          <w:kern w:val="0"/>
          <w:sz w:val="22"/>
          <w:szCs w:val="18"/>
        </w:rPr>
        <w:t>を電子的に貼付の上、必要事項を記入し</w:t>
      </w:r>
      <w:r w:rsidR="00E449EA">
        <w:rPr>
          <w:rFonts w:ascii="Century" w:eastAsia="ＭＳ 明朝" w:hAnsi="Century" w:cs="ＭＳ Ｐゴシック" w:hint="eastAsia"/>
          <w:color w:val="000000" w:themeColor="text1"/>
          <w:kern w:val="0"/>
          <w:sz w:val="22"/>
          <w:szCs w:val="18"/>
        </w:rPr>
        <w:t>、</w:t>
      </w:r>
      <w:del w:id="71" w:author="Susumu Hara" w:date="2021-07-07T12:25:00Z">
        <w:r w:rsidR="0072309B" w:rsidDel="008A7A66">
          <w:rPr>
            <w:rFonts w:ascii="Century" w:eastAsia="ＭＳ 明朝" w:hAnsi="Century" w:cs="ＭＳ Ｐゴシック"/>
            <w:color w:val="000000" w:themeColor="text1"/>
            <w:kern w:val="0"/>
            <w:sz w:val="22"/>
            <w:szCs w:val="18"/>
          </w:rPr>
          <w:br/>
          <w:delText xml:space="preserve"> </w:delText>
        </w:r>
      </w:del>
      <w:r w:rsidR="00880D8A">
        <w:rPr>
          <w:rFonts w:ascii="Century" w:eastAsia="ＭＳ 明朝" w:hAnsi="Century" w:cs="ＭＳ Ｐゴシック" w:hint="eastAsia"/>
          <w:color w:val="000000" w:themeColor="text1"/>
          <w:kern w:val="0"/>
          <w:sz w:val="22"/>
          <w:szCs w:val="18"/>
        </w:rPr>
        <w:t>応募</w:t>
      </w:r>
      <w:r w:rsidR="0088283E">
        <w:rPr>
          <w:rFonts w:ascii="Century" w:eastAsia="ＭＳ 明朝" w:hAnsi="Century" w:cs="ＭＳ Ｐゴシック" w:hint="eastAsia"/>
          <w:color w:val="000000" w:themeColor="text1"/>
          <w:kern w:val="0"/>
          <w:sz w:val="22"/>
          <w:szCs w:val="18"/>
        </w:rPr>
        <w:t>フォーム</w:t>
      </w:r>
      <w:r w:rsidR="00880D8A">
        <w:rPr>
          <w:rFonts w:ascii="Century" w:eastAsia="ＭＳ 明朝" w:hAnsi="Century" w:cs="ＭＳ Ｐゴシック" w:hint="eastAsia"/>
          <w:color w:val="000000" w:themeColor="text1"/>
          <w:kern w:val="0"/>
          <w:sz w:val="22"/>
          <w:szCs w:val="18"/>
        </w:rPr>
        <w:t>にアップロード</w:t>
      </w:r>
      <w:r w:rsidR="0072309B">
        <w:rPr>
          <w:rFonts w:ascii="Century" w:eastAsia="ＭＳ 明朝" w:hAnsi="Century" w:cs="ＭＳ Ｐゴシック" w:hint="eastAsia"/>
          <w:color w:val="000000" w:themeColor="text1"/>
          <w:kern w:val="0"/>
          <w:sz w:val="22"/>
          <w:szCs w:val="18"/>
        </w:rPr>
        <w:t>してください。</w:t>
      </w:r>
    </w:p>
    <w:p w14:paraId="61F978B3" w14:textId="664117CC" w:rsidR="00712E67" w:rsidRDefault="003245E0" w:rsidP="00515075">
      <w:pPr>
        <w:widowControl/>
        <w:ind w:leftChars="270" w:left="708" w:hangingChars="64" w:hanging="141"/>
        <w:rPr>
          <w:rFonts w:ascii="Century" w:eastAsia="ＭＳ 明朝" w:hAnsi="Century" w:cs="ＭＳ Ｐゴシック"/>
          <w:color w:val="000000" w:themeColor="text1"/>
          <w:kern w:val="0"/>
          <w:sz w:val="22"/>
          <w:szCs w:val="18"/>
        </w:rPr>
      </w:pPr>
      <w:r>
        <w:rPr>
          <w:rFonts w:ascii="Century" w:eastAsia="ＭＳ 明朝" w:hAnsi="Century" w:cs="ＭＳ Ｐゴシック" w:hint="eastAsia"/>
          <w:color w:val="000000" w:themeColor="text1"/>
          <w:kern w:val="0"/>
          <w:sz w:val="22"/>
          <w:szCs w:val="18"/>
        </w:rPr>
        <w:t>・</w:t>
      </w:r>
      <w:r w:rsidR="001E5856" w:rsidRPr="005A4FC2">
        <w:rPr>
          <w:rFonts w:ascii="Century" w:eastAsia="ＭＳ 明朝" w:hAnsi="Century" w:cs="ＭＳ Ｐゴシック"/>
          <w:color w:val="000000" w:themeColor="text1"/>
          <w:kern w:val="0"/>
          <w:sz w:val="22"/>
          <w:szCs w:val="18"/>
        </w:rPr>
        <w:t>T</w:t>
      </w:r>
      <w:r w:rsidR="001E5856" w:rsidRPr="00234BA6">
        <w:rPr>
          <w:rFonts w:ascii="Century" w:eastAsia="ＭＳ 明朝" w:hAnsi="Century" w:cs="ＭＳ Ｐゴシック"/>
          <w:color w:val="000000" w:themeColor="text1"/>
          <w:kern w:val="0"/>
          <w:sz w:val="22"/>
          <w:szCs w:val="18"/>
        </w:rPr>
        <w:t xml:space="preserve">OEFL </w:t>
      </w:r>
      <w:proofErr w:type="spellStart"/>
      <w:r w:rsidR="001E5856" w:rsidRPr="00234BA6">
        <w:rPr>
          <w:rFonts w:ascii="Century" w:eastAsia="ＭＳ 明朝" w:hAnsi="Century" w:cs="ＭＳ Ｐゴシック"/>
          <w:color w:val="000000" w:themeColor="text1"/>
          <w:kern w:val="0"/>
          <w:sz w:val="22"/>
          <w:szCs w:val="18"/>
        </w:rPr>
        <w:t>iBT</w:t>
      </w:r>
      <w:proofErr w:type="spellEnd"/>
      <w:r w:rsidR="001E5856" w:rsidRPr="00234BA6">
        <w:rPr>
          <w:rFonts w:ascii="Century" w:eastAsia="ＭＳ 明朝" w:hAnsi="Century" w:cs="ＭＳ Ｐゴシック" w:hint="eastAsia"/>
          <w:color w:val="000000" w:themeColor="text1"/>
          <w:kern w:val="0"/>
          <w:sz w:val="22"/>
          <w:szCs w:val="18"/>
        </w:rPr>
        <w:t>、</w:t>
      </w:r>
      <w:r w:rsidR="001E5856" w:rsidRPr="00234BA6">
        <w:rPr>
          <w:rFonts w:ascii="Century" w:eastAsia="ＭＳ 明朝" w:hAnsi="Century" w:cs="ＭＳ Ｐゴシック"/>
          <w:color w:val="000000" w:themeColor="text1"/>
          <w:kern w:val="0"/>
          <w:sz w:val="22"/>
          <w:szCs w:val="18"/>
        </w:rPr>
        <w:t>TOEIC</w:t>
      </w:r>
      <w:r w:rsidR="00791122" w:rsidRPr="00234BA6">
        <w:rPr>
          <w:rFonts w:ascii="Century" w:eastAsia="ＭＳ 明朝" w:hAnsi="Century" w:cs="ＭＳ Ｐゴシック" w:hint="eastAsia"/>
          <w:color w:val="000000" w:themeColor="text1"/>
          <w:kern w:val="0"/>
          <w:sz w:val="22"/>
          <w:szCs w:val="18"/>
        </w:rPr>
        <w:t>、</w:t>
      </w:r>
      <w:r w:rsidR="00791122" w:rsidRPr="00234BA6">
        <w:rPr>
          <w:rFonts w:ascii="Century" w:eastAsia="ＭＳ 明朝" w:hAnsi="Century" w:cs="ＭＳ Ｐゴシック"/>
          <w:color w:val="000000" w:themeColor="text1"/>
          <w:kern w:val="0"/>
          <w:sz w:val="22"/>
          <w:szCs w:val="18"/>
        </w:rPr>
        <w:t>IELTS</w:t>
      </w:r>
      <w:r w:rsidR="001E5856" w:rsidRPr="00234BA6">
        <w:rPr>
          <w:rFonts w:ascii="Century" w:eastAsia="ＭＳ 明朝" w:hAnsi="Century" w:cs="ＭＳ Ｐゴシック" w:hint="eastAsia"/>
          <w:color w:val="000000" w:themeColor="text1"/>
          <w:kern w:val="0"/>
          <w:sz w:val="22"/>
          <w:szCs w:val="18"/>
        </w:rPr>
        <w:t>などの</w:t>
      </w:r>
      <w:r w:rsidR="00791122" w:rsidRPr="00234BA6">
        <w:rPr>
          <w:rFonts w:ascii="Century" w:eastAsia="ＭＳ 明朝" w:hAnsi="Century" w:cs="ＭＳ Ｐゴシック" w:hint="eastAsia"/>
          <w:color w:val="000000" w:themeColor="text1"/>
          <w:kern w:val="0"/>
          <w:sz w:val="22"/>
          <w:szCs w:val="18"/>
        </w:rPr>
        <w:t>英語能力試験の</w:t>
      </w:r>
      <w:r w:rsidR="001E5856" w:rsidRPr="00234BA6">
        <w:rPr>
          <w:rFonts w:ascii="Century" w:eastAsia="ＭＳ 明朝" w:hAnsi="Century" w:cs="ＭＳ Ｐゴシック" w:hint="eastAsia"/>
          <w:color w:val="000000" w:themeColor="text1"/>
          <w:kern w:val="0"/>
          <w:sz w:val="22"/>
          <w:szCs w:val="18"/>
        </w:rPr>
        <w:t>スコアがある場合は</w:t>
      </w:r>
      <w:r w:rsidR="0072309B">
        <w:rPr>
          <w:rFonts w:ascii="Century" w:eastAsia="ＭＳ 明朝" w:hAnsi="Century" w:cs="ＭＳ Ｐゴシック" w:hint="eastAsia"/>
          <w:color w:val="000000" w:themeColor="text1"/>
          <w:kern w:val="0"/>
          <w:sz w:val="22"/>
          <w:szCs w:val="18"/>
        </w:rPr>
        <w:t>記入</w:t>
      </w:r>
      <w:r w:rsidR="001E5856" w:rsidRPr="00234BA6">
        <w:rPr>
          <w:rFonts w:ascii="Century" w:eastAsia="ＭＳ 明朝" w:hAnsi="Century" w:cs="ＭＳ Ｐゴシック" w:hint="eastAsia"/>
          <w:color w:val="000000" w:themeColor="text1"/>
          <w:kern w:val="0"/>
          <w:sz w:val="22"/>
          <w:szCs w:val="18"/>
        </w:rPr>
        <w:t>してください。</w:t>
      </w:r>
      <w:r w:rsidR="00E449EA">
        <w:rPr>
          <w:rFonts w:ascii="Century" w:eastAsia="ＭＳ 明朝" w:hAnsi="Century" w:cs="ＭＳ Ｐゴシック" w:hint="eastAsia"/>
          <w:color w:val="000000" w:themeColor="text1"/>
          <w:kern w:val="0"/>
          <w:sz w:val="22"/>
          <w:szCs w:val="18"/>
        </w:rPr>
        <w:t>（</w:t>
      </w:r>
      <w:r>
        <w:rPr>
          <w:rFonts w:ascii="Century" w:eastAsia="ＭＳ 明朝" w:hAnsi="Century" w:cs="ＭＳ Ｐゴシック" w:hint="eastAsia"/>
          <w:color w:val="000000" w:themeColor="text1"/>
          <w:kern w:val="0"/>
          <w:sz w:val="22"/>
          <w:szCs w:val="18"/>
        </w:rPr>
        <w:t>審査の参考にしますが、必須ではありません</w:t>
      </w:r>
      <w:r w:rsidR="00E449EA">
        <w:rPr>
          <w:rFonts w:ascii="Century" w:eastAsia="ＭＳ 明朝" w:hAnsi="Century" w:cs="ＭＳ Ｐゴシック" w:hint="eastAsia"/>
          <w:color w:val="000000" w:themeColor="text1"/>
          <w:kern w:val="0"/>
          <w:sz w:val="22"/>
          <w:szCs w:val="18"/>
        </w:rPr>
        <w:t>。）</w:t>
      </w:r>
    </w:p>
    <w:p w14:paraId="17647C8F" w14:textId="74B62C23" w:rsidR="00144A39" w:rsidRPr="00234BA6" w:rsidRDefault="00144A39" w:rsidP="00144A39">
      <w:pPr>
        <w:widowControl/>
        <w:ind w:left="726" w:hangingChars="330" w:hanging="726"/>
        <w:rPr>
          <w:rFonts w:ascii="Century" w:eastAsia="ＭＳ 明朝" w:hAnsi="Century" w:cs="ＭＳ Ｐゴシック"/>
          <w:color w:val="000000" w:themeColor="text1"/>
          <w:kern w:val="0"/>
          <w:sz w:val="22"/>
        </w:rPr>
      </w:pPr>
      <w:r w:rsidRPr="00234BA6">
        <w:rPr>
          <w:rFonts w:ascii="Century" w:eastAsia="ＭＳ 明朝" w:hAnsi="Century" w:cs="ＭＳ Ｐゴシック" w:hint="eastAsia"/>
          <w:color w:val="000000" w:themeColor="text1"/>
          <w:kern w:val="0"/>
          <w:sz w:val="22"/>
        </w:rPr>
        <w:t xml:space="preserve">　　</w:t>
      </w:r>
      <w:r w:rsidRPr="00234BA6">
        <w:rPr>
          <w:rFonts w:ascii="Century" w:eastAsia="ＭＳ 明朝" w:hAnsi="Century" w:cs="ＭＳ Ｐゴシック" w:hint="eastAsia"/>
          <w:color w:val="000000" w:themeColor="text1"/>
          <w:kern w:val="0"/>
          <w:sz w:val="22"/>
        </w:rPr>
        <w:t xml:space="preserve"> </w:t>
      </w:r>
      <w:r w:rsidRPr="00234BA6">
        <w:rPr>
          <w:rFonts w:ascii="Century" w:eastAsia="ＭＳ 明朝" w:hAnsi="Century" w:cs="ＭＳ Ｐゴシック" w:hint="eastAsia"/>
          <w:color w:val="000000" w:themeColor="text1"/>
          <w:kern w:val="0"/>
          <w:sz w:val="22"/>
        </w:rPr>
        <w:t>・学部成績証明書</w:t>
      </w:r>
      <w:r w:rsidR="00A84B32">
        <w:rPr>
          <w:rFonts w:ascii="Century" w:eastAsia="ＭＳ 明朝" w:hAnsi="Century" w:cs="ＭＳ Ｐゴシック" w:hint="eastAsia"/>
          <w:color w:val="000000" w:themeColor="text1"/>
          <w:kern w:val="0"/>
          <w:sz w:val="22"/>
        </w:rPr>
        <w:t>を</w:t>
      </w:r>
      <w:r w:rsidRPr="00234BA6">
        <w:rPr>
          <w:rFonts w:ascii="Century" w:eastAsia="ＭＳ 明朝" w:hAnsi="Century" w:cs="ＭＳ Ｐゴシック" w:hint="eastAsia"/>
          <w:color w:val="000000" w:themeColor="text1"/>
          <w:kern w:val="0"/>
          <w:sz w:val="22"/>
        </w:rPr>
        <w:t>スキャンし</w:t>
      </w:r>
      <w:r w:rsidR="00A84B32">
        <w:rPr>
          <w:rFonts w:ascii="Century" w:eastAsia="ＭＳ 明朝" w:hAnsi="Century" w:cs="ＭＳ Ｐゴシック" w:hint="eastAsia"/>
          <w:color w:val="000000" w:themeColor="text1"/>
          <w:kern w:val="0"/>
          <w:sz w:val="22"/>
        </w:rPr>
        <w:t>て</w:t>
      </w:r>
      <w:r w:rsidRPr="00234BA6">
        <w:rPr>
          <w:rFonts w:ascii="Century" w:eastAsia="ＭＳ 明朝" w:hAnsi="Century" w:cs="ＭＳ Ｐゴシック" w:hint="eastAsia"/>
          <w:color w:val="000000" w:themeColor="text1"/>
          <w:kern w:val="0"/>
          <w:sz w:val="22"/>
        </w:rPr>
        <w:t>アップロードしてください。</w:t>
      </w:r>
    </w:p>
    <w:p w14:paraId="4FF3EB00" w14:textId="7AAC92D0" w:rsidR="001E5856" w:rsidRPr="00880D8A" w:rsidRDefault="001E5856" w:rsidP="00880D8A">
      <w:pPr>
        <w:pStyle w:val="a5"/>
        <w:widowControl/>
        <w:numPr>
          <w:ilvl w:val="0"/>
          <w:numId w:val="15"/>
        </w:numPr>
        <w:spacing w:beforeLines="50" w:before="180"/>
        <w:ind w:leftChars="0"/>
        <w:rPr>
          <w:rFonts w:ascii="Century" w:eastAsia="ＭＳ 明朝" w:hAnsi="Century" w:cs="ＭＳ Ｐゴシック"/>
          <w:color w:val="000000" w:themeColor="text1"/>
          <w:kern w:val="0"/>
          <w:sz w:val="22"/>
          <w:szCs w:val="18"/>
        </w:rPr>
      </w:pPr>
      <w:r w:rsidRPr="00880D8A">
        <w:rPr>
          <w:rFonts w:ascii="Century" w:eastAsia="ＭＳ 明朝" w:hAnsi="Century" w:cs="ＭＳ Ｐゴシック"/>
          <w:color w:val="000000" w:themeColor="text1"/>
          <w:kern w:val="0"/>
          <w:sz w:val="22"/>
          <w:szCs w:val="18"/>
        </w:rPr>
        <w:t xml:space="preserve"> </w:t>
      </w:r>
      <w:r w:rsidR="00A8170D" w:rsidRPr="00880D8A">
        <w:rPr>
          <w:rFonts w:ascii="Century" w:eastAsia="ＭＳ 明朝" w:hAnsi="Century" w:cs="ＭＳ Ｐゴシック" w:hint="eastAsia"/>
          <w:color w:val="000000" w:themeColor="text1"/>
          <w:kern w:val="0"/>
          <w:sz w:val="22"/>
          <w:szCs w:val="18"/>
        </w:rPr>
        <w:t>自己アピール資料：</w:t>
      </w:r>
    </w:p>
    <w:p w14:paraId="6921A34D" w14:textId="54021E23" w:rsidR="008F2805" w:rsidRPr="00234BA6" w:rsidRDefault="00CD114D" w:rsidP="008F2805">
      <w:pPr>
        <w:widowControl/>
        <w:ind w:left="550" w:hangingChars="250" w:hanging="550"/>
        <w:rPr>
          <w:rFonts w:ascii="Century" w:eastAsia="ＭＳ 明朝" w:hAnsi="Century" w:cs="ＭＳ Ｐゴシック"/>
          <w:color w:val="000000" w:themeColor="text1"/>
          <w:kern w:val="0"/>
          <w:sz w:val="22"/>
          <w:szCs w:val="18"/>
        </w:rPr>
      </w:pPr>
      <w:r w:rsidRPr="00234BA6">
        <w:rPr>
          <w:rFonts w:ascii="Century" w:eastAsia="ＭＳ 明朝" w:hAnsi="Century" w:cs="ＭＳ Ｐゴシック" w:hint="eastAsia"/>
          <w:color w:val="000000" w:themeColor="text1"/>
          <w:kern w:val="0"/>
          <w:sz w:val="22"/>
          <w:szCs w:val="18"/>
        </w:rPr>
        <w:t xml:space="preserve">　　</w:t>
      </w:r>
      <w:r w:rsidRPr="00234BA6">
        <w:rPr>
          <w:rFonts w:ascii="Century" w:eastAsia="ＭＳ 明朝" w:hAnsi="Century" w:cs="ＭＳ Ｐゴシック" w:hint="eastAsia"/>
          <w:color w:val="000000" w:themeColor="text1"/>
          <w:kern w:val="0"/>
          <w:sz w:val="22"/>
          <w:szCs w:val="18"/>
        </w:rPr>
        <w:t xml:space="preserve"> </w:t>
      </w:r>
      <w:r w:rsidRPr="00234BA6">
        <w:rPr>
          <w:rFonts w:ascii="Century" w:eastAsia="ＭＳ 明朝" w:hAnsi="Century" w:cs="ＭＳ Ｐゴシック" w:hint="eastAsia"/>
          <w:color w:val="000000" w:themeColor="text1"/>
          <w:kern w:val="0"/>
          <w:sz w:val="22"/>
          <w:szCs w:val="18"/>
        </w:rPr>
        <w:t>以下の</w:t>
      </w:r>
      <w:r w:rsidRPr="00234BA6">
        <w:rPr>
          <w:rFonts w:ascii="Century" w:eastAsia="ＭＳ 明朝" w:hAnsi="Century" w:cs="ＭＳ Ｐゴシック" w:hint="eastAsia"/>
          <w:color w:val="000000" w:themeColor="text1"/>
          <w:kern w:val="0"/>
          <w:sz w:val="22"/>
          <w:szCs w:val="18"/>
        </w:rPr>
        <w:t>2</w:t>
      </w:r>
      <w:r w:rsidRPr="00234BA6">
        <w:rPr>
          <w:rFonts w:ascii="Century" w:eastAsia="ＭＳ 明朝" w:hAnsi="Century" w:cs="ＭＳ Ｐゴシック" w:hint="eastAsia"/>
          <w:color w:val="000000" w:themeColor="text1"/>
          <w:kern w:val="0"/>
          <w:sz w:val="22"/>
          <w:szCs w:val="18"/>
        </w:rPr>
        <w:t>つの内容について、</w:t>
      </w:r>
      <w:r w:rsidR="008F2805" w:rsidRPr="00234BA6">
        <w:rPr>
          <w:rFonts w:ascii="Century" w:eastAsia="ＭＳ 明朝" w:hAnsi="Century" w:cs="ＭＳ Ｐゴシック" w:hint="eastAsia"/>
          <w:color w:val="000000" w:themeColor="text1"/>
          <w:kern w:val="0"/>
          <w:sz w:val="22"/>
          <w:szCs w:val="18"/>
        </w:rPr>
        <w:t>それぞれ</w:t>
      </w:r>
      <w:r w:rsidR="00F11835" w:rsidRPr="00234BA6">
        <w:rPr>
          <w:rFonts w:ascii="Century" w:eastAsia="ＭＳ 明朝" w:hAnsi="Century" w:cs="ＭＳ Ｐゴシック"/>
          <w:color w:val="000000" w:themeColor="text1"/>
          <w:kern w:val="0"/>
          <w:sz w:val="22"/>
          <w:szCs w:val="18"/>
        </w:rPr>
        <w:t>A4</w:t>
      </w:r>
      <w:r w:rsidR="00F11835" w:rsidRPr="00234BA6">
        <w:rPr>
          <w:rFonts w:ascii="Century" w:eastAsia="ＭＳ 明朝" w:hAnsi="Century" w:cs="ＭＳ Ｐゴシック" w:hint="eastAsia"/>
          <w:color w:val="000000" w:themeColor="text1"/>
          <w:kern w:val="0"/>
          <w:sz w:val="22"/>
          <w:szCs w:val="18"/>
        </w:rPr>
        <w:t>サイズ</w:t>
      </w:r>
      <w:r w:rsidR="00F11835" w:rsidRPr="00234BA6">
        <w:rPr>
          <w:rFonts w:ascii="Century" w:eastAsia="ＭＳ 明朝" w:hAnsi="Century" w:cs="ＭＳ Ｐゴシック"/>
          <w:color w:val="000000" w:themeColor="text1"/>
          <w:kern w:val="0"/>
          <w:sz w:val="22"/>
          <w:szCs w:val="18"/>
        </w:rPr>
        <w:t>1</w:t>
      </w:r>
      <w:r w:rsidR="00F11835" w:rsidRPr="00234BA6">
        <w:rPr>
          <w:rFonts w:ascii="Century" w:eastAsia="ＭＳ 明朝" w:hAnsi="Century" w:cs="ＭＳ Ｐゴシック" w:hint="eastAsia"/>
          <w:color w:val="000000" w:themeColor="text1"/>
          <w:kern w:val="0"/>
          <w:sz w:val="22"/>
          <w:szCs w:val="18"/>
        </w:rPr>
        <w:t>ページ程度にまとめ、</w:t>
      </w:r>
      <w:r w:rsidR="00880D8A">
        <w:rPr>
          <w:rFonts w:ascii="Century" w:eastAsia="ＭＳ 明朝" w:hAnsi="Century" w:cs="ＭＳ Ｐゴシック"/>
          <w:color w:val="000000" w:themeColor="text1"/>
          <w:kern w:val="0"/>
          <w:sz w:val="22"/>
          <w:szCs w:val="18"/>
        </w:rPr>
        <w:t>W</w:t>
      </w:r>
      <w:r w:rsidRPr="00234BA6">
        <w:rPr>
          <w:rFonts w:ascii="Century" w:eastAsia="ＭＳ 明朝" w:hAnsi="Century" w:cs="ＭＳ Ｐゴシック"/>
          <w:color w:val="000000" w:themeColor="text1"/>
          <w:kern w:val="0"/>
          <w:sz w:val="22"/>
          <w:szCs w:val="18"/>
        </w:rPr>
        <w:t>ord</w:t>
      </w:r>
      <w:r w:rsidR="008F2805" w:rsidRPr="00234BA6">
        <w:rPr>
          <w:rFonts w:ascii="Century" w:eastAsia="ＭＳ 明朝" w:hAnsi="Century" w:cs="ＭＳ Ｐゴシック" w:hint="eastAsia"/>
          <w:color w:val="000000" w:themeColor="text1"/>
          <w:kern w:val="0"/>
          <w:sz w:val="22"/>
          <w:szCs w:val="18"/>
        </w:rPr>
        <w:t>・</w:t>
      </w:r>
      <w:r w:rsidR="009B1804">
        <w:rPr>
          <w:rFonts w:ascii="Century" w:eastAsia="ＭＳ 明朝" w:hAnsi="Century" w:cs="ＭＳ Ｐゴシック" w:hint="eastAsia"/>
          <w:color w:val="000000" w:themeColor="text1"/>
          <w:kern w:val="0"/>
          <w:sz w:val="22"/>
          <w:szCs w:val="18"/>
        </w:rPr>
        <w:t>P</w:t>
      </w:r>
      <w:r w:rsidR="009B1804">
        <w:rPr>
          <w:rFonts w:ascii="Century" w:eastAsia="ＭＳ 明朝" w:hAnsi="Century" w:cs="ＭＳ Ｐゴシック"/>
          <w:color w:val="000000" w:themeColor="text1"/>
          <w:kern w:val="0"/>
          <w:sz w:val="22"/>
          <w:szCs w:val="18"/>
        </w:rPr>
        <w:t>owerPoint</w:t>
      </w:r>
      <w:r w:rsidR="009B1804">
        <w:rPr>
          <w:rFonts w:ascii="Century" w:eastAsia="ＭＳ 明朝" w:hAnsi="Century" w:cs="ＭＳ Ｐゴシック" w:hint="eastAsia"/>
          <w:color w:val="000000" w:themeColor="text1"/>
          <w:kern w:val="0"/>
          <w:sz w:val="22"/>
          <w:szCs w:val="18"/>
        </w:rPr>
        <w:t>・</w:t>
      </w:r>
      <w:r w:rsidR="009B1804">
        <w:rPr>
          <w:rFonts w:ascii="Century" w:eastAsia="ＭＳ 明朝" w:hAnsi="Century" w:cs="ＭＳ Ｐゴシック" w:hint="eastAsia"/>
          <w:color w:val="000000" w:themeColor="text1"/>
          <w:kern w:val="0"/>
          <w:sz w:val="22"/>
          <w:szCs w:val="18"/>
        </w:rPr>
        <w:t>P</w:t>
      </w:r>
      <w:r w:rsidR="009B1804">
        <w:rPr>
          <w:rFonts w:ascii="Century" w:eastAsia="ＭＳ 明朝" w:hAnsi="Century" w:cs="ＭＳ Ｐゴシック"/>
          <w:color w:val="000000" w:themeColor="text1"/>
          <w:kern w:val="0"/>
          <w:sz w:val="22"/>
          <w:szCs w:val="18"/>
        </w:rPr>
        <w:t>DF</w:t>
      </w:r>
      <w:r w:rsidR="008F2805" w:rsidRPr="00234BA6">
        <w:rPr>
          <w:rFonts w:ascii="Century" w:eastAsia="ＭＳ 明朝" w:hAnsi="Century" w:cs="ＭＳ Ｐゴシック" w:hint="eastAsia"/>
          <w:color w:val="000000" w:themeColor="text1"/>
          <w:kern w:val="0"/>
          <w:sz w:val="22"/>
          <w:szCs w:val="18"/>
        </w:rPr>
        <w:t>のいずれかのファイル形式で</w:t>
      </w:r>
      <w:r w:rsidR="004D4F40" w:rsidRPr="00234BA6">
        <w:rPr>
          <w:rFonts w:ascii="Century" w:eastAsia="ＭＳ 明朝" w:hAnsi="Century" w:cs="ＭＳ Ｐゴシック" w:hint="eastAsia"/>
          <w:color w:val="000000" w:themeColor="text1"/>
          <w:kern w:val="0"/>
          <w:sz w:val="22"/>
          <w:szCs w:val="18"/>
        </w:rPr>
        <w:t>アップロードして</w:t>
      </w:r>
      <w:r w:rsidR="008F2805" w:rsidRPr="00234BA6">
        <w:rPr>
          <w:rFonts w:ascii="Century" w:eastAsia="ＭＳ 明朝" w:hAnsi="Century" w:cs="ＭＳ Ｐゴシック" w:hint="eastAsia"/>
          <w:color w:val="000000" w:themeColor="text1"/>
          <w:kern w:val="0"/>
          <w:sz w:val="22"/>
          <w:szCs w:val="18"/>
        </w:rPr>
        <w:t>ください。</w:t>
      </w:r>
    </w:p>
    <w:p w14:paraId="6EB97604" w14:textId="435C77CB" w:rsidR="00C85D7A" w:rsidRDefault="004F2079" w:rsidP="00C2500B">
      <w:pPr>
        <w:widowControl/>
        <w:spacing w:beforeLines="25" w:before="90"/>
        <w:rPr>
          <w:rFonts w:ascii="Century" w:eastAsia="ＭＳ 明朝" w:hAnsi="Century" w:cs="ＭＳ Ｐゴシック"/>
          <w:color w:val="000000" w:themeColor="text1"/>
          <w:kern w:val="0"/>
          <w:sz w:val="22"/>
          <w:szCs w:val="18"/>
        </w:rPr>
      </w:pPr>
      <w:r w:rsidRPr="00234BA6">
        <w:rPr>
          <w:rFonts w:ascii="Century" w:eastAsia="ＭＳ 明朝" w:hAnsi="Century" w:cs="ＭＳ Ｐゴシック" w:hint="eastAsia"/>
          <w:color w:val="000000" w:themeColor="text1"/>
          <w:kern w:val="0"/>
          <w:sz w:val="22"/>
          <w:szCs w:val="18"/>
        </w:rPr>
        <w:t xml:space="preserve">　　</w:t>
      </w:r>
      <w:r w:rsidRPr="00234BA6">
        <w:rPr>
          <w:rFonts w:ascii="Century" w:eastAsia="ＭＳ 明朝" w:hAnsi="Century" w:cs="ＭＳ Ｐゴシック" w:hint="eastAsia"/>
          <w:color w:val="000000" w:themeColor="text1"/>
          <w:kern w:val="0"/>
          <w:sz w:val="22"/>
          <w:szCs w:val="18"/>
        </w:rPr>
        <w:t xml:space="preserve"> </w:t>
      </w:r>
      <w:r w:rsidRPr="00234BA6">
        <w:rPr>
          <w:rFonts w:ascii="Century" w:eastAsia="ＭＳ 明朝" w:hAnsi="Century" w:cs="ＭＳ Ｐゴシック" w:hint="eastAsia"/>
          <w:color w:val="000000" w:themeColor="text1"/>
          <w:kern w:val="0"/>
          <w:sz w:val="22"/>
          <w:szCs w:val="18"/>
        </w:rPr>
        <w:t>・本プログラムに応募する理由</w:t>
      </w:r>
      <w:r w:rsidR="00880D8A">
        <w:rPr>
          <w:rFonts w:ascii="Century" w:eastAsia="ＭＳ 明朝" w:hAnsi="Century" w:cs="ＭＳ Ｐゴシック" w:hint="eastAsia"/>
          <w:color w:val="000000" w:themeColor="text1"/>
          <w:kern w:val="0"/>
          <w:sz w:val="22"/>
          <w:szCs w:val="18"/>
        </w:rPr>
        <w:t>（参考テンプレート有</w:t>
      </w:r>
      <w:r w:rsidR="00E449EA">
        <w:rPr>
          <w:rFonts w:ascii="Century" w:eastAsia="ＭＳ 明朝" w:hAnsi="Century" w:cs="ＭＳ Ｐゴシック" w:hint="eastAsia"/>
          <w:color w:val="000000" w:themeColor="text1"/>
          <w:kern w:val="0"/>
          <w:sz w:val="22"/>
          <w:szCs w:val="18"/>
        </w:rPr>
        <w:t>り</w:t>
      </w:r>
      <w:r w:rsidR="00880D8A">
        <w:rPr>
          <w:rFonts w:ascii="Century" w:eastAsia="ＭＳ 明朝" w:hAnsi="Century" w:cs="ＭＳ Ｐゴシック" w:hint="eastAsia"/>
          <w:color w:val="000000" w:themeColor="text1"/>
          <w:kern w:val="0"/>
          <w:sz w:val="22"/>
          <w:szCs w:val="18"/>
        </w:rPr>
        <w:t>）</w:t>
      </w:r>
    </w:p>
    <w:p w14:paraId="62274EA5" w14:textId="7AA8BFBD" w:rsidR="004F2079" w:rsidRPr="00234BA6" w:rsidRDefault="00880D8A" w:rsidP="00A21201">
      <w:pPr>
        <w:widowControl/>
        <w:spacing w:beforeLines="25" w:before="90"/>
        <w:ind w:left="880" w:hangingChars="400" w:hanging="880"/>
        <w:rPr>
          <w:rFonts w:ascii="Century" w:eastAsia="ＭＳ 明朝" w:hAnsi="Century" w:cs="ＭＳ Ｐゴシック"/>
          <w:color w:val="000000" w:themeColor="text1"/>
          <w:kern w:val="0"/>
          <w:sz w:val="22"/>
          <w:szCs w:val="18"/>
        </w:rPr>
      </w:pPr>
      <w:r>
        <w:rPr>
          <w:rFonts w:ascii="Century" w:eastAsia="ＭＳ 明朝" w:hAnsi="Century" w:cs="ＭＳ Ｐゴシック" w:hint="eastAsia"/>
          <w:color w:val="000000" w:themeColor="text1"/>
          <w:kern w:val="0"/>
          <w:sz w:val="22"/>
          <w:szCs w:val="18"/>
        </w:rPr>
        <w:t xml:space="preserve">　　　　</w:t>
      </w:r>
      <w:r w:rsidR="00A21201">
        <w:rPr>
          <w:rFonts w:ascii="Century" w:eastAsia="ＭＳ 明朝" w:hAnsi="Century" w:cs="ＭＳ Ｐゴシック" w:hint="eastAsia"/>
          <w:color w:val="000000" w:themeColor="text1"/>
          <w:kern w:val="0"/>
          <w:sz w:val="22"/>
          <w:szCs w:val="18"/>
        </w:rPr>
        <w:t>応募者にとってのライフスタイル革命や、移動イノベーションについて記載してください。また、このプログラムを通じて</w:t>
      </w:r>
      <w:r w:rsidR="00C85D7A" w:rsidRPr="00234BA6">
        <w:rPr>
          <w:rFonts w:ascii="Century" w:eastAsia="ＭＳ 明朝" w:hAnsi="Century" w:cs="ＭＳ Ｐゴシック" w:hint="eastAsia"/>
          <w:color w:val="000000" w:themeColor="text1"/>
          <w:kern w:val="0"/>
          <w:sz w:val="22"/>
          <w:szCs w:val="18"/>
        </w:rPr>
        <w:t>どのような力を身につけたいと考えているか、</w:t>
      </w:r>
      <w:r w:rsidR="004F2079" w:rsidRPr="00234BA6">
        <w:rPr>
          <w:rFonts w:ascii="Century" w:eastAsia="ＭＳ 明朝" w:hAnsi="Century" w:cs="ＭＳ Ｐゴシック" w:hint="eastAsia"/>
          <w:color w:val="000000" w:themeColor="text1"/>
          <w:kern w:val="0"/>
          <w:sz w:val="22"/>
          <w:szCs w:val="18"/>
        </w:rPr>
        <w:t>将来のキャリアへの展望等</w:t>
      </w:r>
      <w:r w:rsidR="00A21201">
        <w:rPr>
          <w:rFonts w:ascii="Century" w:eastAsia="ＭＳ 明朝" w:hAnsi="Century" w:cs="ＭＳ Ｐゴシック" w:hint="eastAsia"/>
          <w:color w:val="000000" w:themeColor="text1"/>
          <w:kern w:val="0"/>
          <w:sz w:val="22"/>
          <w:szCs w:val="18"/>
        </w:rPr>
        <w:t>を記載してください。</w:t>
      </w:r>
    </w:p>
    <w:p w14:paraId="3DB02A29" w14:textId="3FBD22AB" w:rsidR="00C85D7A" w:rsidRDefault="004F2079" w:rsidP="00C2500B">
      <w:pPr>
        <w:widowControl/>
        <w:spacing w:beforeLines="25" w:before="90"/>
        <w:rPr>
          <w:rFonts w:ascii="Century" w:eastAsia="ＭＳ 明朝" w:hAnsi="Century" w:cs="ＭＳ Ｐゴシック"/>
          <w:color w:val="000000" w:themeColor="text1"/>
          <w:kern w:val="0"/>
          <w:sz w:val="22"/>
          <w:szCs w:val="18"/>
        </w:rPr>
      </w:pPr>
      <w:r w:rsidRPr="00234BA6">
        <w:rPr>
          <w:rFonts w:ascii="Century" w:eastAsia="ＭＳ 明朝" w:hAnsi="Century" w:cs="ＭＳ Ｐゴシック" w:hint="eastAsia"/>
          <w:color w:val="000000" w:themeColor="text1"/>
          <w:kern w:val="0"/>
          <w:sz w:val="22"/>
          <w:szCs w:val="18"/>
        </w:rPr>
        <w:t xml:space="preserve">　　</w:t>
      </w:r>
      <w:r w:rsidRPr="00234BA6">
        <w:rPr>
          <w:rFonts w:ascii="Century" w:eastAsia="ＭＳ 明朝" w:hAnsi="Century" w:cs="ＭＳ Ｐゴシック" w:hint="eastAsia"/>
          <w:color w:val="000000" w:themeColor="text1"/>
          <w:kern w:val="0"/>
          <w:sz w:val="22"/>
          <w:szCs w:val="18"/>
        </w:rPr>
        <w:t xml:space="preserve"> </w:t>
      </w:r>
      <w:r w:rsidRPr="00234BA6">
        <w:rPr>
          <w:rFonts w:ascii="Century" w:eastAsia="ＭＳ 明朝" w:hAnsi="Century" w:cs="ＭＳ Ｐゴシック" w:hint="eastAsia"/>
          <w:color w:val="000000" w:themeColor="text1"/>
          <w:kern w:val="0"/>
          <w:sz w:val="22"/>
          <w:szCs w:val="18"/>
        </w:rPr>
        <w:t>・これまでの研究成果</w:t>
      </w:r>
      <w:r w:rsidR="00880D8A">
        <w:rPr>
          <w:rFonts w:ascii="Century" w:eastAsia="ＭＳ 明朝" w:hAnsi="Century" w:cs="ＭＳ Ｐゴシック" w:hint="eastAsia"/>
          <w:color w:val="000000" w:themeColor="text1"/>
          <w:kern w:val="0"/>
          <w:sz w:val="22"/>
          <w:szCs w:val="18"/>
        </w:rPr>
        <w:t>（英語）（参考テンプレート</w:t>
      </w:r>
      <w:r w:rsidR="00337B0A">
        <w:rPr>
          <w:rFonts w:ascii="Century" w:eastAsia="ＭＳ 明朝" w:hAnsi="Century" w:cs="ＭＳ Ｐゴシック" w:hint="eastAsia"/>
          <w:color w:val="000000" w:themeColor="text1"/>
          <w:kern w:val="0"/>
          <w:sz w:val="22"/>
          <w:szCs w:val="18"/>
        </w:rPr>
        <w:t>無し・自由フォーマット</w:t>
      </w:r>
      <w:r w:rsidR="00880D8A">
        <w:rPr>
          <w:rFonts w:ascii="Century" w:eastAsia="ＭＳ 明朝" w:hAnsi="Century" w:cs="ＭＳ Ｐゴシック" w:hint="eastAsia"/>
          <w:color w:val="000000" w:themeColor="text1"/>
          <w:kern w:val="0"/>
          <w:sz w:val="22"/>
          <w:szCs w:val="18"/>
        </w:rPr>
        <w:t>）</w:t>
      </w:r>
    </w:p>
    <w:p w14:paraId="506B17D2" w14:textId="12DC450C" w:rsidR="004F2079" w:rsidRPr="00234BA6" w:rsidRDefault="009B1804" w:rsidP="00A21201">
      <w:pPr>
        <w:widowControl/>
        <w:spacing w:beforeLines="25" w:before="90"/>
        <w:ind w:left="880" w:hangingChars="400" w:hanging="880"/>
        <w:rPr>
          <w:rFonts w:ascii="Century" w:eastAsia="ＭＳ 明朝" w:hAnsi="Century" w:cs="ＭＳ Ｐゴシック"/>
          <w:color w:val="000000" w:themeColor="text1"/>
          <w:kern w:val="0"/>
          <w:sz w:val="22"/>
          <w:szCs w:val="18"/>
        </w:rPr>
      </w:pPr>
      <w:r>
        <w:rPr>
          <w:rFonts w:ascii="Century" w:eastAsia="ＭＳ 明朝" w:hAnsi="Century" w:cs="ＭＳ Ｐゴシック" w:hint="eastAsia"/>
          <w:color w:val="000000" w:themeColor="text1"/>
          <w:kern w:val="0"/>
          <w:sz w:val="22"/>
          <w:szCs w:val="18"/>
        </w:rPr>
        <w:t xml:space="preserve"> </w:t>
      </w:r>
      <w:r>
        <w:rPr>
          <w:rFonts w:ascii="Century" w:eastAsia="ＭＳ 明朝" w:hAnsi="Century" w:cs="ＭＳ Ｐゴシック"/>
          <w:color w:val="000000" w:themeColor="text1"/>
          <w:kern w:val="0"/>
          <w:sz w:val="22"/>
          <w:szCs w:val="18"/>
        </w:rPr>
        <w:t xml:space="preserve">       </w:t>
      </w:r>
      <w:r>
        <w:rPr>
          <w:rFonts w:ascii="Century" w:eastAsia="ＭＳ 明朝" w:hAnsi="Century" w:cs="ＭＳ Ｐゴシック" w:hint="eastAsia"/>
          <w:color w:val="000000" w:themeColor="text1"/>
          <w:kern w:val="0"/>
          <w:sz w:val="22"/>
          <w:szCs w:val="18"/>
        </w:rPr>
        <w:t>面接時に英語での説明をお願いする予定です。</w:t>
      </w:r>
      <w:r w:rsidR="00A21201">
        <w:rPr>
          <w:rFonts w:ascii="Century" w:eastAsia="ＭＳ 明朝" w:hAnsi="Century" w:cs="ＭＳ Ｐゴシック" w:hint="eastAsia"/>
          <w:color w:val="000000" w:themeColor="text1"/>
          <w:kern w:val="0"/>
          <w:sz w:val="22"/>
          <w:szCs w:val="18"/>
        </w:rPr>
        <w:t>内容としては、</w:t>
      </w:r>
      <w:r w:rsidR="004F2079" w:rsidRPr="00234BA6">
        <w:rPr>
          <w:rFonts w:ascii="Century" w:eastAsia="ＭＳ 明朝" w:hAnsi="Century" w:cs="ＭＳ Ｐゴシック" w:hint="eastAsia"/>
          <w:color w:val="000000" w:themeColor="text1"/>
          <w:kern w:val="0"/>
          <w:sz w:val="22"/>
          <w:szCs w:val="18"/>
        </w:rPr>
        <w:t>卒業</w:t>
      </w:r>
      <w:r w:rsidR="00C85D7A" w:rsidRPr="00234BA6">
        <w:rPr>
          <w:rFonts w:ascii="Century" w:eastAsia="ＭＳ 明朝" w:hAnsi="Century" w:cs="ＭＳ Ｐゴシック" w:hint="eastAsia"/>
          <w:color w:val="000000" w:themeColor="text1"/>
          <w:kern w:val="0"/>
          <w:sz w:val="22"/>
          <w:szCs w:val="18"/>
        </w:rPr>
        <w:t>研究</w:t>
      </w:r>
      <w:r w:rsidR="00A21201">
        <w:rPr>
          <w:rFonts w:ascii="Century" w:eastAsia="ＭＳ 明朝" w:hAnsi="Century" w:cs="ＭＳ Ｐゴシック" w:hint="eastAsia"/>
          <w:color w:val="000000" w:themeColor="text1"/>
          <w:kern w:val="0"/>
          <w:sz w:val="22"/>
          <w:szCs w:val="18"/>
        </w:rPr>
        <w:t>や</w:t>
      </w:r>
      <w:r w:rsidR="00A21201">
        <w:rPr>
          <w:rFonts w:ascii="Century" w:eastAsia="ＭＳ 明朝" w:hAnsi="Century" w:cs="ＭＳ Ｐゴシック"/>
          <w:color w:val="000000" w:themeColor="text1"/>
          <w:kern w:val="0"/>
          <w:sz w:val="22"/>
          <w:szCs w:val="18"/>
        </w:rPr>
        <w:br/>
      </w:r>
      <w:r w:rsidR="00C85D7A" w:rsidRPr="00234BA6">
        <w:rPr>
          <w:rFonts w:ascii="Century" w:eastAsia="ＭＳ 明朝" w:hAnsi="Century" w:cs="ＭＳ Ｐゴシック" w:hint="eastAsia"/>
          <w:color w:val="000000" w:themeColor="text1"/>
          <w:kern w:val="0"/>
          <w:sz w:val="22"/>
          <w:szCs w:val="18"/>
        </w:rPr>
        <w:t>現在取り組んでいる研究テーマ</w:t>
      </w:r>
      <w:r w:rsidR="004F2079" w:rsidRPr="00234BA6">
        <w:rPr>
          <w:rFonts w:ascii="Century" w:eastAsia="ＭＳ 明朝" w:hAnsi="Century" w:cs="ＭＳ Ｐゴシック" w:hint="eastAsia"/>
          <w:color w:val="000000" w:themeColor="text1"/>
          <w:kern w:val="0"/>
          <w:sz w:val="22"/>
          <w:szCs w:val="18"/>
        </w:rPr>
        <w:t>など</w:t>
      </w:r>
      <w:r w:rsidR="00A21201">
        <w:rPr>
          <w:rFonts w:ascii="Century" w:eastAsia="ＭＳ 明朝" w:hAnsi="Century" w:cs="ＭＳ Ｐゴシック" w:hint="eastAsia"/>
          <w:color w:val="000000" w:themeColor="text1"/>
          <w:kern w:val="0"/>
          <w:sz w:val="22"/>
          <w:szCs w:val="18"/>
        </w:rPr>
        <w:t>を英語で記載してください。</w:t>
      </w:r>
    </w:p>
    <w:p w14:paraId="69FDA578" w14:textId="1927B68A" w:rsidR="00FB3CAC" w:rsidRPr="003E0EC9" w:rsidRDefault="00FB3CAC" w:rsidP="003E0EC9">
      <w:pPr>
        <w:pStyle w:val="a5"/>
        <w:widowControl/>
        <w:numPr>
          <w:ilvl w:val="0"/>
          <w:numId w:val="15"/>
        </w:numPr>
        <w:spacing w:beforeLines="50" w:before="180"/>
        <w:ind w:leftChars="0"/>
        <w:rPr>
          <w:rFonts w:ascii="Century" w:eastAsia="ＭＳ 明朝" w:hAnsi="Century" w:cs="ＭＳ Ｐゴシック"/>
          <w:color w:val="000000" w:themeColor="text1"/>
          <w:kern w:val="0"/>
          <w:sz w:val="22"/>
          <w:szCs w:val="18"/>
        </w:rPr>
      </w:pPr>
      <w:r w:rsidRPr="003E0EC9">
        <w:rPr>
          <w:rFonts w:ascii="Century" w:eastAsia="ＭＳ 明朝" w:hAnsi="Century" w:cs="ＭＳ Ｐゴシック" w:hint="eastAsia"/>
          <w:color w:val="000000" w:themeColor="text1"/>
          <w:kern w:val="0"/>
          <w:sz w:val="22"/>
          <w:szCs w:val="18"/>
        </w:rPr>
        <w:t>自己アピールビデオ</w:t>
      </w:r>
      <w:r w:rsidR="007B4493">
        <w:rPr>
          <w:rFonts w:ascii="Century" w:eastAsia="ＭＳ 明朝" w:hAnsi="Century" w:cs="ＭＳ Ｐゴシック" w:hint="eastAsia"/>
          <w:color w:val="000000" w:themeColor="text1"/>
          <w:kern w:val="0"/>
          <w:sz w:val="22"/>
          <w:szCs w:val="18"/>
        </w:rPr>
        <w:t>：</w:t>
      </w:r>
    </w:p>
    <w:p w14:paraId="3C0B5E3E" w14:textId="77777777" w:rsidR="00C624B5" w:rsidRDefault="00766A19" w:rsidP="005A4FC2">
      <w:pPr>
        <w:widowControl/>
        <w:ind w:left="550" w:hangingChars="250" w:hanging="550"/>
        <w:rPr>
          <w:rFonts w:ascii="Century" w:eastAsia="ＭＳ 明朝" w:hAnsi="Century" w:cs="ＭＳ Ｐゴシック"/>
          <w:color w:val="000000" w:themeColor="text1"/>
          <w:kern w:val="0"/>
          <w:sz w:val="22"/>
          <w:szCs w:val="18"/>
        </w:rPr>
      </w:pPr>
      <w:r w:rsidRPr="00234BA6">
        <w:rPr>
          <w:rFonts w:ascii="Century" w:eastAsia="ＭＳ 明朝" w:hAnsi="Century" w:cs="ＭＳ Ｐゴシック" w:hint="eastAsia"/>
          <w:color w:val="000000" w:themeColor="text1"/>
          <w:kern w:val="0"/>
          <w:sz w:val="22"/>
          <w:szCs w:val="18"/>
        </w:rPr>
        <w:t xml:space="preserve">　　</w:t>
      </w:r>
      <w:r w:rsidRPr="00234BA6">
        <w:rPr>
          <w:rFonts w:ascii="Century" w:eastAsia="ＭＳ 明朝" w:hAnsi="Century" w:cs="ＭＳ Ｐゴシック" w:hint="eastAsia"/>
          <w:color w:val="000000" w:themeColor="text1"/>
          <w:kern w:val="0"/>
          <w:sz w:val="22"/>
          <w:szCs w:val="18"/>
        </w:rPr>
        <w:t xml:space="preserve"> </w:t>
      </w:r>
      <w:r w:rsidRPr="00234BA6">
        <w:rPr>
          <w:rFonts w:ascii="Century" w:eastAsia="ＭＳ 明朝" w:hAnsi="Century" w:cs="ＭＳ Ｐゴシック" w:hint="eastAsia"/>
          <w:color w:val="000000" w:themeColor="text1"/>
          <w:kern w:val="0"/>
          <w:sz w:val="22"/>
          <w:szCs w:val="18"/>
        </w:rPr>
        <w:t>スライド</w:t>
      </w:r>
      <w:r w:rsidR="00A8170D" w:rsidRPr="00234BA6">
        <w:rPr>
          <w:rFonts w:ascii="Century" w:eastAsia="ＭＳ 明朝" w:hAnsi="Century" w:cs="ＭＳ Ｐゴシック" w:hint="eastAsia"/>
          <w:color w:val="000000" w:themeColor="text1"/>
          <w:kern w:val="0"/>
          <w:sz w:val="22"/>
          <w:szCs w:val="18"/>
        </w:rPr>
        <w:t>等</w:t>
      </w:r>
      <w:r w:rsidRPr="00234BA6">
        <w:rPr>
          <w:rFonts w:ascii="Century" w:eastAsia="ＭＳ 明朝" w:hAnsi="Century" w:cs="ＭＳ Ｐゴシック" w:hint="eastAsia"/>
          <w:color w:val="000000" w:themeColor="text1"/>
          <w:kern w:val="0"/>
          <w:sz w:val="22"/>
          <w:szCs w:val="18"/>
        </w:rPr>
        <w:t>は使用せず、スマートフォン</w:t>
      </w:r>
      <w:r w:rsidR="00C85D7A" w:rsidRPr="00234BA6">
        <w:rPr>
          <w:rFonts w:ascii="Century" w:eastAsia="ＭＳ 明朝" w:hAnsi="Century" w:cs="ＭＳ Ｐゴシック" w:hint="eastAsia"/>
          <w:color w:val="000000" w:themeColor="text1"/>
          <w:kern w:val="0"/>
          <w:sz w:val="22"/>
          <w:szCs w:val="18"/>
        </w:rPr>
        <w:t>等</w:t>
      </w:r>
      <w:r w:rsidRPr="00234BA6">
        <w:rPr>
          <w:rFonts w:ascii="Century" w:eastAsia="ＭＳ 明朝" w:hAnsi="Century" w:cs="ＭＳ Ｐゴシック" w:hint="eastAsia"/>
          <w:color w:val="000000" w:themeColor="text1"/>
          <w:kern w:val="0"/>
          <w:sz w:val="22"/>
          <w:szCs w:val="18"/>
        </w:rPr>
        <w:t>で撮影した</w:t>
      </w:r>
      <w:r w:rsidR="00A8170D" w:rsidRPr="00234BA6">
        <w:rPr>
          <w:rFonts w:ascii="Century" w:eastAsia="ＭＳ 明朝" w:hAnsi="Century" w:cs="ＭＳ Ｐゴシック" w:hint="eastAsia"/>
          <w:color w:val="000000" w:themeColor="text1"/>
          <w:kern w:val="0"/>
          <w:sz w:val="22"/>
          <w:szCs w:val="18"/>
        </w:rPr>
        <w:t>応募者が撮影された</w:t>
      </w:r>
      <w:r w:rsidRPr="00234BA6">
        <w:rPr>
          <w:rFonts w:ascii="Century" w:eastAsia="ＭＳ 明朝" w:hAnsi="Century" w:cs="ＭＳ Ｐゴシック" w:hint="eastAsia"/>
          <w:color w:val="000000" w:themeColor="text1"/>
          <w:kern w:val="0"/>
          <w:sz w:val="22"/>
          <w:szCs w:val="18"/>
        </w:rPr>
        <w:t>動画（約</w:t>
      </w:r>
      <w:r w:rsidRPr="00234BA6">
        <w:rPr>
          <w:rFonts w:ascii="Century" w:eastAsia="ＭＳ 明朝" w:hAnsi="Century" w:cs="ＭＳ Ｐゴシック" w:hint="eastAsia"/>
          <w:color w:val="000000" w:themeColor="text1"/>
          <w:kern w:val="0"/>
          <w:sz w:val="22"/>
          <w:szCs w:val="18"/>
        </w:rPr>
        <w:t>1</w:t>
      </w:r>
      <w:r w:rsidRPr="00234BA6">
        <w:rPr>
          <w:rFonts w:ascii="Century" w:eastAsia="ＭＳ 明朝" w:hAnsi="Century" w:cs="ＭＳ Ｐゴシック" w:hint="eastAsia"/>
          <w:color w:val="000000" w:themeColor="text1"/>
          <w:kern w:val="0"/>
          <w:sz w:val="22"/>
          <w:szCs w:val="18"/>
        </w:rPr>
        <w:t>分間）を、</w:t>
      </w:r>
      <w:r w:rsidRPr="00234BA6">
        <w:rPr>
          <w:rFonts w:ascii="Century" w:eastAsia="ＭＳ 明朝" w:hAnsi="Century" w:cs="ＭＳ Ｐゴシック" w:hint="eastAsia"/>
          <w:color w:val="000000" w:themeColor="text1"/>
          <w:kern w:val="0"/>
          <w:sz w:val="22"/>
          <w:szCs w:val="18"/>
        </w:rPr>
        <w:t>m</w:t>
      </w:r>
      <w:r w:rsidRPr="00234BA6">
        <w:rPr>
          <w:rFonts w:ascii="Century" w:eastAsia="ＭＳ 明朝" w:hAnsi="Century" w:cs="ＭＳ Ｐゴシック"/>
          <w:color w:val="000000" w:themeColor="text1"/>
          <w:kern w:val="0"/>
          <w:sz w:val="22"/>
          <w:szCs w:val="18"/>
        </w:rPr>
        <w:t>p4</w:t>
      </w:r>
      <w:r w:rsidRPr="00234BA6">
        <w:rPr>
          <w:rFonts w:ascii="Century" w:eastAsia="ＭＳ 明朝" w:hAnsi="Century" w:cs="ＭＳ Ｐゴシック"/>
          <w:color w:val="000000" w:themeColor="text1"/>
          <w:kern w:val="0"/>
          <w:sz w:val="22"/>
          <w:szCs w:val="18"/>
        </w:rPr>
        <w:t>形式でアップロードしてください。</w:t>
      </w:r>
      <w:r w:rsidR="00A8170D" w:rsidRPr="00234BA6">
        <w:rPr>
          <w:rFonts w:ascii="Century" w:eastAsia="ＭＳ 明朝" w:hAnsi="Century" w:cs="ＭＳ Ｐゴシック" w:hint="eastAsia"/>
          <w:color w:val="000000" w:themeColor="text1"/>
          <w:kern w:val="0"/>
          <w:sz w:val="22"/>
          <w:szCs w:val="18"/>
        </w:rPr>
        <w:t>自己アピール資料の説</w:t>
      </w:r>
      <w:r w:rsidR="00A8170D" w:rsidRPr="005A4FC2">
        <w:rPr>
          <w:rFonts w:ascii="Century" w:eastAsia="ＭＳ 明朝" w:hAnsi="Century" w:cs="ＭＳ Ｐゴシック" w:hint="eastAsia"/>
          <w:color w:val="000000" w:themeColor="text1"/>
          <w:kern w:val="0"/>
          <w:sz w:val="22"/>
          <w:szCs w:val="18"/>
        </w:rPr>
        <w:t>明が含まれて</w:t>
      </w:r>
      <w:r w:rsidR="00CB7E8B">
        <w:rPr>
          <w:rFonts w:ascii="Century" w:eastAsia="ＭＳ 明朝" w:hAnsi="Century" w:cs="ＭＳ Ｐゴシック" w:hint="eastAsia"/>
          <w:color w:val="000000" w:themeColor="text1"/>
          <w:kern w:val="0"/>
          <w:sz w:val="22"/>
          <w:szCs w:val="18"/>
        </w:rPr>
        <w:t>いて</w:t>
      </w:r>
      <w:r w:rsidR="00A8170D" w:rsidRPr="005A4FC2">
        <w:rPr>
          <w:rFonts w:ascii="Century" w:eastAsia="ＭＳ 明朝" w:hAnsi="Century" w:cs="ＭＳ Ｐゴシック" w:hint="eastAsia"/>
          <w:color w:val="000000" w:themeColor="text1"/>
          <w:kern w:val="0"/>
          <w:sz w:val="22"/>
          <w:szCs w:val="18"/>
        </w:rPr>
        <w:t>もかまいません。</w:t>
      </w:r>
    </w:p>
    <w:p w14:paraId="2A1CDBF2" w14:textId="60C026D6" w:rsidR="00C624B5" w:rsidRDefault="00C624B5" w:rsidP="00C624B5">
      <w:pPr>
        <w:widowControl/>
        <w:ind w:firstLineChars="100" w:firstLine="220"/>
        <w:rPr>
          <w:rFonts w:ascii="Century" w:eastAsia="ＭＳ 明朝" w:hAnsi="Century" w:cs="ＭＳ Ｐゴシック"/>
          <w:color w:val="000000" w:themeColor="text1"/>
          <w:kern w:val="0"/>
          <w:sz w:val="22"/>
          <w:szCs w:val="18"/>
        </w:rPr>
      </w:pPr>
    </w:p>
    <w:p w14:paraId="469EBADB" w14:textId="77777777" w:rsidR="00843FAC" w:rsidRDefault="00843FAC" w:rsidP="00C624B5">
      <w:pPr>
        <w:widowControl/>
        <w:ind w:firstLineChars="100" w:firstLine="220"/>
        <w:rPr>
          <w:rFonts w:ascii="Century" w:eastAsia="ＭＳ 明朝" w:hAnsi="Century" w:cs="ＭＳ Ｐゴシック"/>
          <w:color w:val="000000" w:themeColor="text1"/>
          <w:kern w:val="0"/>
          <w:sz w:val="22"/>
          <w:szCs w:val="18"/>
        </w:rPr>
      </w:pPr>
    </w:p>
    <w:p w14:paraId="66DC22F0" w14:textId="467E2FCD" w:rsidR="00C624B5" w:rsidRPr="00312C12" w:rsidDel="00312C12" w:rsidRDefault="00C624B5" w:rsidP="00312C12">
      <w:pPr>
        <w:widowControl/>
        <w:ind w:firstLineChars="100" w:firstLine="220"/>
        <w:rPr>
          <w:del w:id="72" w:author="Susumu Hara" w:date="2021-07-05T11:26:00Z"/>
          <w:rFonts w:eastAsiaTheme="majorEastAsia" w:cs="Segoe UI"/>
          <w:color w:val="0070C0"/>
          <w:sz w:val="23"/>
          <w:szCs w:val="23"/>
          <w:rPrChange w:id="73" w:author="Susumu Hara" w:date="2021-07-05T11:26:00Z">
            <w:rPr>
              <w:del w:id="74" w:author="Susumu Hara" w:date="2021-07-05T11:26:00Z"/>
              <w:rFonts w:ascii="Segoe UI" w:hAnsi="Segoe UI" w:cs="Segoe UI"/>
              <w:color w:val="FFFFFF"/>
              <w:szCs w:val="21"/>
              <w:shd w:val="clear" w:color="auto" w:fill="2D2C2C"/>
            </w:rPr>
          </w:rPrChange>
        </w:rPr>
      </w:pPr>
      <w:r>
        <w:rPr>
          <w:rFonts w:ascii="Century" w:eastAsia="ＭＳ 明朝" w:hAnsi="Century" w:cs="ＭＳ Ｐゴシック" w:hint="eastAsia"/>
          <w:color w:val="000000" w:themeColor="text1"/>
          <w:kern w:val="0"/>
          <w:sz w:val="22"/>
          <w:szCs w:val="18"/>
        </w:rPr>
        <w:t>博士前期課程</w:t>
      </w:r>
      <w:r>
        <w:rPr>
          <w:rFonts w:ascii="Century" w:eastAsia="ＭＳ 明朝" w:hAnsi="Century" w:cs="ＭＳ Ｐゴシック" w:hint="eastAsia"/>
          <w:color w:val="000000" w:themeColor="text1"/>
          <w:kern w:val="0"/>
          <w:sz w:val="22"/>
          <w:szCs w:val="18"/>
        </w:rPr>
        <w:t>1</w:t>
      </w:r>
      <w:r>
        <w:rPr>
          <w:rFonts w:ascii="Century" w:eastAsia="ＭＳ 明朝" w:hAnsi="Century" w:cs="ＭＳ Ｐゴシック" w:hint="eastAsia"/>
          <w:color w:val="000000" w:themeColor="text1"/>
          <w:kern w:val="0"/>
          <w:sz w:val="22"/>
          <w:szCs w:val="18"/>
        </w:rPr>
        <w:t>年：</w:t>
      </w:r>
      <w:r w:rsidR="00D2712B">
        <w:rPr>
          <w:rFonts w:ascii="Century" w:eastAsia="ＭＳ 明朝" w:hAnsi="Century" w:cs="ＭＳ Ｐゴシック" w:hint="eastAsia"/>
          <w:color w:val="000000" w:themeColor="text1"/>
          <w:kern w:val="0"/>
          <w:sz w:val="22"/>
          <w:szCs w:val="18"/>
        </w:rPr>
        <w:t>応募</w:t>
      </w:r>
      <w:r>
        <w:rPr>
          <w:rFonts w:ascii="Century" w:eastAsia="ＭＳ 明朝" w:hAnsi="Century" w:cs="ＭＳ Ｐゴシック" w:hint="eastAsia"/>
          <w:color w:val="000000" w:themeColor="text1"/>
          <w:kern w:val="0"/>
          <w:sz w:val="22"/>
          <w:szCs w:val="18"/>
        </w:rPr>
        <w:t>書類提出先：</w:t>
      </w:r>
      <w:r>
        <w:rPr>
          <w:rFonts w:ascii="Century" w:eastAsia="ＭＳ 明朝" w:hAnsi="Century" w:cs="ＭＳ Ｐゴシック" w:hint="eastAsia"/>
          <w:color w:val="000000" w:themeColor="text1"/>
          <w:kern w:val="0"/>
          <w:sz w:val="22"/>
          <w:szCs w:val="18"/>
        </w:rPr>
        <w:t xml:space="preserve"> </w:t>
      </w:r>
      <w:hyperlink r:id="rId22" w:tgtFrame="_blank" w:tooltip="https://fs219.xbit.jp/p739/form7/" w:history="1">
        <w:r w:rsidR="00D2712B" w:rsidRPr="003E0EC9">
          <w:rPr>
            <w:rStyle w:val="a3"/>
            <w:rFonts w:eastAsiaTheme="majorEastAsia" w:cs="Segoe UI"/>
            <w:color w:val="0070C0"/>
            <w:sz w:val="23"/>
            <w:szCs w:val="23"/>
          </w:rPr>
          <w:t>https://fs219.xbit.jp/p739/form7/</w:t>
        </w:r>
      </w:hyperlink>
    </w:p>
    <w:p w14:paraId="0679BF0F" w14:textId="77777777" w:rsidR="00D2712B" w:rsidRPr="0088283E" w:rsidRDefault="00D2712B" w:rsidP="00C624B5">
      <w:pPr>
        <w:widowControl/>
        <w:ind w:firstLineChars="100" w:firstLine="220"/>
        <w:rPr>
          <w:rFonts w:ascii="Century" w:eastAsia="ＭＳ 明朝" w:hAnsi="Century" w:cs="ＭＳ Ｐゴシック"/>
          <w:color w:val="000000" w:themeColor="text1"/>
          <w:kern w:val="0"/>
          <w:sz w:val="22"/>
          <w:szCs w:val="18"/>
        </w:rPr>
      </w:pPr>
    </w:p>
    <w:p w14:paraId="08C96AE4" w14:textId="77777777" w:rsidR="00D2712B" w:rsidRDefault="00D2712B" w:rsidP="003E0EC9">
      <w:pPr>
        <w:widowControl/>
        <w:rPr>
          <w:rFonts w:ascii="Century" w:eastAsia="ＭＳ 明朝" w:hAnsi="Century" w:cs="ＭＳ Ｐゴシック"/>
          <w:color w:val="000000" w:themeColor="text1"/>
          <w:kern w:val="0"/>
          <w:sz w:val="22"/>
          <w:szCs w:val="18"/>
        </w:rPr>
      </w:pPr>
    </w:p>
    <w:p w14:paraId="294F4C01" w14:textId="622396F5" w:rsidR="00843FAC" w:rsidRDefault="00843FAC">
      <w:pPr>
        <w:widowControl/>
        <w:jc w:val="left"/>
        <w:rPr>
          <w:rFonts w:ascii="Century" w:eastAsia="ＭＳ 明朝" w:hAnsi="Century" w:cs="ＭＳ Ｐゴシック"/>
          <w:color w:val="000000" w:themeColor="text1"/>
          <w:kern w:val="0"/>
          <w:sz w:val="22"/>
          <w:szCs w:val="18"/>
        </w:rPr>
      </w:pPr>
      <w:r>
        <w:rPr>
          <w:rFonts w:ascii="Century" w:eastAsia="ＭＳ 明朝" w:hAnsi="Century" w:cs="ＭＳ Ｐゴシック"/>
          <w:color w:val="000000" w:themeColor="text1"/>
          <w:kern w:val="0"/>
          <w:sz w:val="22"/>
          <w:szCs w:val="18"/>
        </w:rPr>
        <w:br w:type="page"/>
      </w:r>
    </w:p>
    <w:p w14:paraId="58ECF704" w14:textId="23927D70" w:rsidR="00C15BEB" w:rsidRPr="003E0EC9" w:rsidRDefault="009E0CDD" w:rsidP="003E0EC9">
      <w:pPr>
        <w:widowControl/>
        <w:ind w:leftChars="36" w:left="516" w:hangingChars="200" w:hanging="440"/>
        <w:rPr>
          <w:rFonts w:ascii="Century" w:eastAsia="ＭＳ 明朝" w:hAnsi="Century" w:cs="ＭＳ Ｐゴシック"/>
          <w:color w:val="000000" w:themeColor="text1"/>
          <w:kern w:val="0"/>
          <w:sz w:val="12"/>
          <w:szCs w:val="6"/>
        </w:rPr>
      </w:pPr>
      <w:r>
        <w:rPr>
          <w:rFonts w:ascii="Century" w:eastAsia="ＭＳ 明朝" w:hAnsi="Century" w:cs="ＭＳ Ｐゴシック" w:hint="eastAsia"/>
          <w:color w:val="000000" w:themeColor="text1"/>
          <w:kern w:val="0"/>
          <w:sz w:val="22"/>
          <w:szCs w:val="18"/>
        </w:rPr>
        <w:lastRenderedPageBreak/>
        <w:t>■</w:t>
      </w:r>
      <w:r w:rsidRPr="00234BA6">
        <w:rPr>
          <w:rFonts w:ascii="Century" w:eastAsia="ＭＳ 明朝" w:hAnsi="Century" w:cs="ＭＳ Ｐゴシック" w:hint="eastAsia"/>
          <w:kern w:val="0"/>
          <w:sz w:val="22"/>
          <w:szCs w:val="18"/>
        </w:rPr>
        <w:t>博士</w:t>
      </w:r>
      <w:r>
        <w:rPr>
          <w:rFonts w:ascii="Century" w:eastAsia="ＭＳ 明朝" w:hAnsi="Century" w:cs="ＭＳ Ｐゴシック" w:hint="eastAsia"/>
          <w:kern w:val="0"/>
          <w:sz w:val="22"/>
          <w:szCs w:val="18"/>
        </w:rPr>
        <w:t>後期</w:t>
      </w:r>
      <w:r w:rsidRPr="00234BA6">
        <w:rPr>
          <w:rFonts w:ascii="Century" w:eastAsia="ＭＳ 明朝" w:hAnsi="Century" w:cs="ＭＳ Ｐゴシック" w:hint="eastAsia"/>
          <w:kern w:val="0"/>
          <w:sz w:val="22"/>
          <w:szCs w:val="18"/>
        </w:rPr>
        <w:t>課程</w:t>
      </w:r>
      <w:r w:rsidRPr="00234BA6">
        <w:rPr>
          <w:rFonts w:ascii="Century" w:eastAsia="ＭＳ 明朝" w:hAnsi="Century" w:cs="ＭＳ Ｐゴシック" w:hint="eastAsia"/>
          <w:kern w:val="0"/>
          <w:sz w:val="22"/>
          <w:szCs w:val="18"/>
        </w:rPr>
        <w:t>1</w:t>
      </w:r>
      <w:r w:rsidRPr="00234BA6">
        <w:rPr>
          <w:rFonts w:ascii="Century" w:eastAsia="ＭＳ 明朝" w:hAnsi="Century" w:cs="ＭＳ Ｐゴシック" w:hint="eastAsia"/>
          <w:kern w:val="0"/>
          <w:sz w:val="22"/>
          <w:szCs w:val="18"/>
        </w:rPr>
        <w:t>年</w:t>
      </w:r>
      <w:r w:rsidR="00626CF6">
        <w:rPr>
          <w:rFonts w:ascii="Century" w:eastAsia="ＭＳ 明朝" w:hAnsi="Century" w:cs="ＭＳ Ｐゴシック" w:hint="eastAsia"/>
          <w:kern w:val="0"/>
          <w:sz w:val="22"/>
          <w:szCs w:val="18"/>
        </w:rPr>
        <w:t xml:space="preserve"> </w:t>
      </w:r>
      <w:r>
        <w:rPr>
          <w:rFonts w:ascii="Century" w:eastAsia="ＭＳ 明朝" w:hAnsi="Century" w:cs="ＭＳ Ｐゴシック" w:hint="eastAsia"/>
          <w:kern w:val="0"/>
          <w:sz w:val="22"/>
          <w:szCs w:val="18"/>
        </w:rPr>
        <w:t>編入</w:t>
      </w:r>
      <w:r w:rsidR="007A70AA">
        <w:rPr>
          <w:rFonts w:ascii="Century" w:eastAsia="ＭＳ 明朝" w:hAnsi="Century" w:cs="ＭＳ Ｐゴシック" w:hint="eastAsia"/>
          <w:kern w:val="0"/>
          <w:sz w:val="22"/>
          <w:szCs w:val="18"/>
        </w:rPr>
        <w:t>予定者：</w:t>
      </w:r>
      <w:r w:rsidR="00843FAC">
        <w:rPr>
          <w:rFonts w:ascii="Century" w:eastAsia="ＭＳ 明朝" w:hAnsi="Century" w:cs="ＭＳ Ｐゴシック"/>
          <w:kern w:val="0"/>
          <w:sz w:val="22"/>
          <w:szCs w:val="18"/>
        </w:rPr>
        <w:br/>
      </w:r>
      <w:r w:rsidR="0095575B">
        <w:rPr>
          <w:rFonts w:ascii="Century" w:eastAsia="ＭＳ 明朝" w:hAnsi="Century" w:cs="ＭＳ Ｐゴシック" w:hint="eastAsia"/>
          <w:color w:val="000000" w:themeColor="text1"/>
          <w:kern w:val="0"/>
          <w:sz w:val="22"/>
          <w:szCs w:val="18"/>
        </w:rPr>
        <w:t>以下の</w:t>
      </w:r>
      <w:r w:rsidR="000E5EB1" w:rsidRPr="003E0EC9">
        <w:rPr>
          <w:rFonts w:asciiTheme="minorEastAsia" w:hAnsiTheme="minorEastAsia" w:cs="ＭＳ Ｐゴシック"/>
          <w:color w:val="000000" w:themeColor="text1"/>
          <w:kern w:val="0"/>
          <w:sz w:val="22"/>
          <w:szCs w:val="18"/>
        </w:rPr>
        <w:t>(A)</w:t>
      </w:r>
      <w:r w:rsidR="006614D0">
        <w:rPr>
          <w:rFonts w:asciiTheme="minorEastAsia" w:hAnsiTheme="minorEastAsia" w:cs="ＭＳ Ｐゴシック" w:hint="eastAsia"/>
          <w:color w:val="000000" w:themeColor="text1"/>
          <w:kern w:val="0"/>
          <w:sz w:val="22"/>
          <w:szCs w:val="18"/>
        </w:rPr>
        <w:t>～</w:t>
      </w:r>
      <w:r w:rsidR="008D489E">
        <w:rPr>
          <w:rFonts w:asciiTheme="minorEastAsia" w:hAnsiTheme="minorEastAsia" w:cs="ＭＳ Ｐゴシック"/>
          <w:color w:val="000000" w:themeColor="text1"/>
          <w:kern w:val="0"/>
          <w:sz w:val="22"/>
          <w:szCs w:val="18"/>
        </w:rPr>
        <w:t>(</w:t>
      </w:r>
      <w:r w:rsidR="006614D0">
        <w:rPr>
          <w:rFonts w:asciiTheme="minorEastAsia" w:hAnsiTheme="minorEastAsia" w:cs="ＭＳ Ｐゴシック"/>
          <w:color w:val="000000" w:themeColor="text1"/>
          <w:kern w:val="0"/>
          <w:sz w:val="22"/>
          <w:szCs w:val="18"/>
        </w:rPr>
        <w:t>D</w:t>
      </w:r>
      <w:r w:rsidR="008D489E">
        <w:rPr>
          <w:rFonts w:asciiTheme="minorEastAsia" w:hAnsiTheme="minorEastAsia" w:cs="ＭＳ Ｐゴシック"/>
          <w:color w:val="000000" w:themeColor="text1"/>
          <w:kern w:val="0"/>
          <w:sz w:val="22"/>
          <w:szCs w:val="18"/>
        </w:rPr>
        <w:t>)</w:t>
      </w:r>
      <w:r w:rsidR="0095575B" w:rsidRPr="003E0EC9">
        <w:rPr>
          <w:rFonts w:asciiTheme="minorEastAsia" w:hAnsiTheme="minorEastAsia" w:cs="ＭＳ Ｐゴシック"/>
          <w:color w:val="000000" w:themeColor="text1"/>
          <w:kern w:val="0"/>
          <w:sz w:val="22"/>
          <w:szCs w:val="18"/>
        </w:rPr>
        <w:t xml:space="preserve"> </w:t>
      </w:r>
      <w:r w:rsidR="0095575B" w:rsidRPr="003E0EC9">
        <w:rPr>
          <w:rFonts w:asciiTheme="minorEastAsia" w:hAnsiTheme="minorEastAsia" w:cs="ＭＳ Ｐゴシック" w:hint="eastAsia"/>
          <w:color w:val="000000" w:themeColor="text1"/>
          <w:kern w:val="0"/>
          <w:sz w:val="22"/>
          <w:szCs w:val="18"/>
        </w:rPr>
        <w:t>を</w:t>
      </w:r>
      <w:r w:rsidR="0095575B">
        <w:rPr>
          <w:rFonts w:ascii="Century" w:eastAsia="ＭＳ 明朝" w:hAnsi="Century" w:cs="ＭＳ Ｐゴシック" w:hint="eastAsia"/>
          <w:color w:val="000000" w:themeColor="text1"/>
          <w:kern w:val="0"/>
          <w:sz w:val="22"/>
          <w:szCs w:val="18"/>
        </w:rPr>
        <w:t>提出してください</w:t>
      </w:r>
      <w:r w:rsidR="008D489E">
        <w:rPr>
          <w:rFonts w:ascii="Century" w:eastAsia="ＭＳ 明朝" w:hAnsi="Century" w:cs="ＭＳ Ｐゴシック" w:hint="eastAsia"/>
          <w:color w:val="000000" w:themeColor="text1"/>
          <w:kern w:val="0"/>
          <w:sz w:val="22"/>
          <w:szCs w:val="18"/>
        </w:rPr>
        <w:t>。</w:t>
      </w:r>
    </w:p>
    <w:p w14:paraId="7ADA5071" w14:textId="14271720" w:rsidR="008D489E" w:rsidRPr="003E0EC9" w:rsidRDefault="00C15BEB" w:rsidP="003E0EC9">
      <w:pPr>
        <w:widowControl/>
        <w:spacing w:beforeLines="50" w:before="180"/>
        <w:rPr>
          <w:rFonts w:ascii="Century" w:eastAsia="ＭＳ 明朝" w:hAnsi="Century" w:cs="ＭＳ Ｐゴシック"/>
          <w:color w:val="000000" w:themeColor="text1"/>
          <w:kern w:val="0"/>
          <w:sz w:val="22"/>
          <w:szCs w:val="18"/>
        </w:rPr>
      </w:pPr>
      <w:r w:rsidRPr="003E0EC9">
        <w:rPr>
          <w:rFonts w:asciiTheme="minorEastAsia" w:hAnsiTheme="minorEastAsia" w:cs="ＭＳ Ｐゴシック"/>
          <w:color w:val="000000" w:themeColor="text1"/>
          <w:kern w:val="0"/>
          <w:sz w:val="22"/>
        </w:rPr>
        <w:t xml:space="preserve">(A) </w:t>
      </w:r>
      <w:r w:rsidR="008D489E" w:rsidRPr="003E0EC9">
        <w:rPr>
          <w:rFonts w:ascii="Century" w:eastAsia="ＭＳ 明朝" w:hAnsi="Century" w:cs="ＭＳ Ｐゴシック" w:hint="eastAsia"/>
          <w:color w:val="000000" w:themeColor="text1"/>
          <w:kern w:val="0"/>
          <w:sz w:val="22"/>
          <w:szCs w:val="18"/>
        </w:rPr>
        <w:t>応募者情報</w:t>
      </w:r>
    </w:p>
    <w:p w14:paraId="244CE76E" w14:textId="39554266" w:rsidR="008D489E" w:rsidRDefault="008D489E" w:rsidP="008D489E">
      <w:pPr>
        <w:widowControl/>
        <w:ind w:left="726" w:hangingChars="330" w:hanging="726"/>
        <w:rPr>
          <w:rFonts w:ascii="Century" w:eastAsia="ＭＳ 明朝" w:hAnsi="Century" w:cs="ＭＳ Ｐゴシック"/>
          <w:color w:val="000000" w:themeColor="text1"/>
          <w:kern w:val="0"/>
          <w:sz w:val="22"/>
          <w:szCs w:val="18"/>
        </w:rPr>
      </w:pPr>
      <w:r w:rsidRPr="005A4FC2">
        <w:rPr>
          <w:rFonts w:ascii="Century" w:eastAsia="ＭＳ 明朝" w:hAnsi="Century" w:cs="ＭＳ Ｐゴシック" w:hint="eastAsia"/>
          <w:color w:val="000000" w:themeColor="text1"/>
          <w:kern w:val="0"/>
          <w:sz w:val="22"/>
          <w:szCs w:val="18"/>
        </w:rPr>
        <w:t xml:space="preserve">　　</w:t>
      </w:r>
      <w:r w:rsidRPr="005A4FC2">
        <w:rPr>
          <w:rFonts w:ascii="Century" w:eastAsia="ＭＳ 明朝" w:hAnsi="Century" w:cs="ＭＳ Ｐゴシック" w:hint="eastAsia"/>
          <w:color w:val="000000" w:themeColor="text1"/>
          <w:kern w:val="0"/>
          <w:sz w:val="22"/>
          <w:szCs w:val="18"/>
        </w:rPr>
        <w:t xml:space="preserve"> </w:t>
      </w:r>
      <w:r>
        <w:rPr>
          <w:rFonts w:ascii="Century" w:eastAsia="ＭＳ 明朝" w:hAnsi="Century" w:cs="ＭＳ Ｐゴシック" w:hint="eastAsia"/>
          <w:color w:val="000000" w:themeColor="text1"/>
          <w:kern w:val="0"/>
          <w:sz w:val="22"/>
          <w:szCs w:val="18"/>
        </w:rPr>
        <w:t>・「</w:t>
      </w:r>
      <w:r w:rsidRPr="00012046">
        <w:rPr>
          <w:rFonts w:ascii="Century" w:eastAsia="ＭＳ 明朝" w:hAnsi="Century" w:cs="ＭＳ Ｐゴシック" w:hint="eastAsia"/>
          <w:color w:val="000000" w:themeColor="text1"/>
          <w:kern w:val="0"/>
          <w:sz w:val="22"/>
          <w:szCs w:val="18"/>
        </w:rPr>
        <w:t>TMI</w:t>
      </w:r>
      <w:r w:rsidRPr="00012046">
        <w:rPr>
          <w:rFonts w:ascii="Century" w:eastAsia="ＭＳ 明朝" w:hAnsi="Century" w:cs="ＭＳ Ｐゴシック" w:hint="eastAsia"/>
          <w:color w:val="000000" w:themeColor="text1"/>
          <w:kern w:val="0"/>
          <w:sz w:val="22"/>
          <w:szCs w:val="18"/>
        </w:rPr>
        <w:t>出願書</w:t>
      </w:r>
      <w:r w:rsidRPr="00012046">
        <w:rPr>
          <w:rFonts w:ascii="Century" w:eastAsia="ＭＳ 明朝" w:hAnsi="Century" w:cs="ＭＳ Ｐゴシック" w:hint="eastAsia"/>
          <w:color w:val="000000" w:themeColor="text1"/>
          <w:kern w:val="0"/>
          <w:sz w:val="22"/>
          <w:szCs w:val="18"/>
        </w:rPr>
        <w:t>_v.</w:t>
      </w:r>
      <w:del w:id="75" w:author="Susumu Hara" w:date="2021-07-07T12:26:00Z">
        <w:r w:rsidRPr="00012046" w:rsidDel="008A7A66">
          <w:rPr>
            <w:rFonts w:ascii="Century" w:eastAsia="ＭＳ 明朝" w:hAnsi="Century" w:cs="ＭＳ Ｐゴシック" w:hint="eastAsia"/>
            <w:color w:val="000000" w:themeColor="text1"/>
            <w:kern w:val="0"/>
            <w:sz w:val="22"/>
            <w:szCs w:val="18"/>
          </w:rPr>
          <w:delText>20210201</w:delText>
        </w:r>
      </w:del>
      <w:ins w:id="76" w:author="Susumu Hara" w:date="2021-07-07T12:26:00Z">
        <w:r w:rsidR="008A7A66" w:rsidRPr="00012046">
          <w:rPr>
            <w:rFonts w:ascii="Century" w:eastAsia="ＭＳ 明朝" w:hAnsi="Century" w:cs="ＭＳ Ｐゴシック" w:hint="eastAsia"/>
            <w:color w:val="000000" w:themeColor="text1"/>
            <w:kern w:val="0"/>
            <w:sz w:val="22"/>
            <w:szCs w:val="18"/>
          </w:rPr>
          <w:t>20210</w:t>
        </w:r>
        <w:r w:rsidR="008A7A66">
          <w:rPr>
            <w:rFonts w:ascii="Century" w:eastAsia="ＭＳ 明朝" w:hAnsi="Century" w:cs="ＭＳ Ｐゴシック"/>
            <w:color w:val="000000" w:themeColor="text1"/>
            <w:kern w:val="0"/>
            <w:sz w:val="22"/>
            <w:szCs w:val="18"/>
          </w:rPr>
          <w:t>708</w:t>
        </w:r>
      </w:ins>
      <w:r>
        <w:rPr>
          <w:rFonts w:ascii="Century" w:eastAsia="ＭＳ 明朝" w:hAnsi="Century" w:cs="ＭＳ Ｐゴシック"/>
          <w:color w:val="000000" w:themeColor="text1"/>
          <w:kern w:val="0"/>
          <w:sz w:val="22"/>
          <w:szCs w:val="18"/>
        </w:rPr>
        <w:t>.xlsx</w:t>
      </w:r>
      <w:r>
        <w:rPr>
          <w:rFonts w:ascii="Century" w:eastAsia="ＭＳ 明朝" w:hAnsi="Century" w:cs="ＭＳ Ｐゴシック" w:hint="eastAsia"/>
          <w:color w:val="000000" w:themeColor="text1"/>
          <w:kern w:val="0"/>
          <w:sz w:val="22"/>
          <w:szCs w:val="18"/>
        </w:rPr>
        <w:t>」に</w:t>
      </w:r>
      <w:r w:rsidRPr="00234BA6">
        <w:rPr>
          <w:rFonts w:ascii="Century" w:eastAsia="ＭＳ 明朝" w:hAnsi="Century" w:cs="ＭＳ Ｐゴシック" w:hint="eastAsia"/>
          <w:color w:val="000000" w:themeColor="text1"/>
          <w:kern w:val="0"/>
          <w:sz w:val="22"/>
          <w:szCs w:val="18"/>
        </w:rPr>
        <w:t>写真画像</w:t>
      </w:r>
      <w:r>
        <w:rPr>
          <w:rFonts w:ascii="Century" w:eastAsia="ＭＳ 明朝" w:hAnsi="Century" w:cs="ＭＳ Ｐゴシック" w:hint="eastAsia"/>
          <w:color w:val="000000" w:themeColor="text1"/>
          <w:kern w:val="0"/>
          <w:sz w:val="22"/>
          <w:szCs w:val="18"/>
        </w:rPr>
        <w:t>を電子的に貼付の上、必要事項を記入し、</w:t>
      </w:r>
      <w:r>
        <w:rPr>
          <w:rFonts w:ascii="Century" w:eastAsia="ＭＳ 明朝" w:hAnsi="Century" w:cs="ＭＳ Ｐゴシック"/>
          <w:color w:val="000000" w:themeColor="text1"/>
          <w:kern w:val="0"/>
          <w:sz w:val="22"/>
          <w:szCs w:val="18"/>
        </w:rPr>
        <w:br/>
        <w:t xml:space="preserve"> </w:t>
      </w:r>
      <w:r>
        <w:rPr>
          <w:rFonts w:ascii="Century" w:eastAsia="ＭＳ 明朝" w:hAnsi="Century" w:cs="ＭＳ Ｐゴシック" w:hint="eastAsia"/>
          <w:color w:val="000000" w:themeColor="text1"/>
          <w:kern w:val="0"/>
          <w:sz w:val="22"/>
          <w:szCs w:val="18"/>
        </w:rPr>
        <w:t>応募フォームにアップロードしてください。</w:t>
      </w:r>
    </w:p>
    <w:p w14:paraId="35571B7D" w14:textId="58A90254" w:rsidR="008D489E" w:rsidRDefault="008D489E" w:rsidP="008D489E">
      <w:pPr>
        <w:widowControl/>
        <w:ind w:leftChars="270" w:left="708" w:hangingChars="64" w:hanging="141"/>
        <w:rPr>
          <w:rFonts w:ascii="Century" w:eastAsia="ＭＳ 明朝" w:hAnsi="Century" w:cs="ＭＳ Ｐゴシック"/>
          <w:color w:val="000000" w:themeColor="text1"/>
          <w:kern w:val="0"/>
          <w:sz w:val="22"/>
          <w:szCs w:val="18"/>
        </w:rPr>
      </w:pPr>
      <w:r>
        <w:rPr>
          <w:rFonts w:ascii="Century" w:eastAsia="ＭＳ 明朝" w:hAnsi="Century" w:cs="ＭＳ Ｐゴシック" w:hint="eastAsia"/>
          <w:color w:val="000000" w:themeColor="text1"/>
          <w:kern w:val="0"/>
          <w:sz w:val="22"/>
          <w:szCs w:val="18"/>
        </w:rPr>
        <w:t>・</w:t>
      </w:r>
      <w:r w:rsidRPr="005A4FC2">
        <w:rPr>
          <w:rFonts w:ascii="Century" w:eastAsia="ＭＳ 明朝" w:hAnsi="Century" w:cs="ＭＳ Ｐゴシック"/>
          <w:color w:val="000000" w:themeColor="text1"/>
          <w:kern w:val="0"/>
          <w:sz w:val="22"/>
          <w:szCs w:val="18"/>
        </w:rPr>
        <w:t>T</w:t>
      </w:r>
      <w:r w:rsidRPr="00234BA6">
        <w:rPr>
          <w:rFonts w:ascii="Century" w:eastAsia="ＭＳ 明朝" w:hAnsi="Century" w:cs="ＭＳ Ｐゴシック"/>
          <w:color w:val="000000" w:themeColor="text1"/>
          <w:kern w:val="0"/>
          <w:sz w:val="22"/>
          <w:szCs w:val="18"/>
        </w:rPr>
        <w:t xml:space="preserve">OEFL </w:t>
      </w:r>
      <w:proofErr w:type="spellStart"/>
      <w:r w:rsidRPr="00234BA6">
        <w:rPr>
          <w:rFonts w:ascii="Century" w:eastAsia="ＭＳ 明朝" w:hAnsi="Century" w:cs="ＭＳ Ｐゴシック"/>
          <w:color w:val="000000" w:themeColor="text1"/>
          <w:kern w:val="0"/>
          <w:sz w:val="22"/>
          <w:szCs w:val="18"/>
        </w:rPr>
        <w:t>iBT</w:t>
      </w:r>
      <w:proofErr w:type="spellEnd"/>
      <w:r w:rsidRPr="00234BA6">
        <w:rPr>
          <w:rFonts w:ascii="Century" w:eastAsia="ＭＳ 明朝" w:hAnsi="Century" w:cs="ＭＳ Ｐゴシック" w:hint="eastAsia"/>
          <w:color w:val="000000" w:themeColor="text1"/>
          <w:kern w:val="0"/>
          <w:sz w:val="22"/>
          <w:szCs w:val="18"/>
        </w:rPr>
        <w:t>、</w:t>
      </w:r>
      <w:r w:rsidRPr="00234BA6">
        <w:rPr>
          <w:rFonts w:ascii="Century" w:eastAsia="ＭＳ 明朝" w:hAnsi="Century" w:cs="ＭＳ Ｐゴシック"/>
          <w:color w:val="000000" w:themeColor="text1"/>
          <w:kern w:val="0"/>
          <w:sz w:val="22"/>
          <w:szCs w:val="18"/>
        </w:rPr>
        <w:t>TOEIC</w:t>
      </w:r>
      <w:r w:rsidRPr="00234BA6">
        <w:rPr>
          <w:rFonts w:ascii="Century" w:eastAsia="ＭＳ 明朝" w:hAnsi="Century" w:cs="ＭＳ Ｐゴシック" w:hint="eastAsia"/>
          <w:color w:val="000000" w:themeColor="text1"/>
          <w:kern w:val="0"/>
          <w:sz w:val="22"/>
          <w:szCs w:val="18"/>
        </w:rPr>
        <w:t>、</w:t>
      </w:r>
      <w:r w:rsidRPr="00234BA6">
        <w:rPr>
          <w:rFonts w:ascii="Century" w:eastAsia="ＭＳ 明朝" w:hAnsi="Century" w:cs="ＭＳ Ｐゴシック"/>
          <w:color w:val="000000" w:themeColor="text1"/>
          <w:kern w:val="0"/>
          <w:sz w:val="22"/>
          <w:szCs w:val="18"/>
        </w:rPr>
        <w:t>IELTS</w:t>
      </w:r>
      <w:r w:rsidRPr="00234BA6">
        <w:rPr>
          <w:rFonts w:ascii="Century" w:eastAsia="ＭＳ 明朝" w:hAnsi="Century" w:cs="ＭＳ Ｐゴシック" w:hint="eastAsia"/>
          <w:color w:val="000000" w:themeColor="text1"/>
          <w:kern w:val="0"/>
          <w:sz w:val="22"/>
          <w:szCs w:val="18"/>
        </w:rPr>
        <w:t>などの英語能力試験のスコアがある場合は</w:t>
      </w:r>
      <w:r>
        <w:rPr>
          <w:rFonts w:ascii="Century" w:eastAsia="ＭＳ 明朝" w:hAnsi="Century" w:cs="ＭＳ Ｐゴシック" w:hint="eastAsia"/>
          <w:color w:val="000000" w:themeColor="text1"/>
          <w:kern w:val="0"/>
          <w:sz w:val="22"/>
          <w:szCs w:val="18"/>
        </w:rPr>
        <w:t>記入</w:t>
      </w:r>
      <w:r w:rsidRPr="00234BA6">
        <w:rPr>
          <w:rFonts w:ascii="Century" w:eastAsia="ＭＳ 明朝" w:hAnsi="Century" w:cs="ＭＳ Ｐゴシック" w:hint="eastAsia"/>
          <w:color w:val="000000" w:themeColor="text1"/>
          <w:kern w:val="0"/>
          <w:sz w:val="22"/>
          <w:szCs w:val="18"/>
        </w:rPr>
        <w:t>してください。</w:t>
      </w:r>
    </w:p>
    <w:p w14:paraId="69C64A8C" w14:textId="1E4B7C25" w:rsidR="008D489E" w:rsidRPr="00234BA6" w:rsidRDefault="008D489E" w:rsidP="008D489E">
      <w:pPr>
        <w:widowControl/>
        <w:ind w:left="726" w:hangingChars="330" w:hanging="726"/>
        <w:rPr>
          <w:rFonts w:ascii="Century" w:eastAsia="ＭＳ 明朝" w:hAnsi="Century" w:cs="ＭＳ Ｐゴシック"/>
          <w:color w:val="000000" w:themeColor="text1"/>
          <w:kern w:val="0"/>
          <w:sz w:val="22"/>
        </w:rPr>
      </w:pPr>
      <w:r w:rsidRPr="00234BA6">
        <w:rPr>
          <w:rFonts w:ascii="Century" w:eastAsia="ＭＳ 明朝" w:hAnsi="Century" w:cs="ＭＳ Ｐゴシック" w:hint="eastAsia"/>
          <w:color w:val="000000" w:themeColor="text1"/>
          <w:kern w:val="0"/>
          <w:sz w:val="22"/>
        </w:rPr>
        <w:t xml:space="preserve">　　</w:t>
      </w:r>
      <w:r w:rsidRPr="00234BA6">
        <w:rPr>
          <w:rFonts w:ascii="Century" w:eastAsia="ＭＳ 明朝" w:hAnsi="Century" w:cs="ＭＳ Ｐゴシック" w:hint="eastAsia"/>
          <w:color w:val="000000" w:themeColor="text1"/>
          <w:kern w:val="0"/>
          <w:sz w:val="22"/>
        </w:rPr>
        <w:t xml:space="preserve"> </w:t>
      </w:r>
      <w:r w:rsidRPr="00234BA6">
        <w:rPr>
          <w:rFonts w:ascii="Century" w:eastAsia="ＭＳ 明朝" w:hAnsi="Century" w:cs="ＭＳ Ｐゴシック" w:hint="eastAsia"/>
          <w:color w:val="000000" w:themeColor="text1"/>
          <w:kern w:val="0"/>
          <w:sz w:val="22"/>
        </w:rPr>
        <w:t>・学部</w:t>
      </w:r>
      <w:r w:rsidR="0056301A">
        <w:rPr>
          <w:rFonts w:ascii="Century" w:eastAsia="ＭＳ 明朝" w:hAnsi="Century" w:cs="ＭＳ Ｐゴシック" w:hint="eastAsia"/>
          <w:color w:val="000000" w:themeColor="text1"/>
          <w:kern w:val="0"/>
          <w:sz w:val="22"/>
        </w:rPr>
        <w:t>・修士の成績証明書</w:t>
      </w:r>
      <w:r>
        <w:rPr>
          <w:rFonts w:ascii="Century" w:eastAsia="ＭＳ 明朝" w:hAnsi="Century" w:cs="ＭＳ Ｐゴシック" w:hint="eastAsia"/>
          <w:color w:val="000000" w:themeColor="text1"/>
          <w:kern w:val="0"/>
          <w:sz w:val="22"/>
        </w:rPr>
        <w:t>を</w:t>
      </w:r>
      <w:r w:rsidRPr="00234BA6">
        <w:rPr>
          <w:rFonts w:ascii="Century" w:eastAsia="ＭＳ 明朝" w:hAnsi="Century" w:cs="ＭＳ Ｐゴシック" w:hint="eastAsia"/>
          <w:color w:val="000000" w:themeColor="text1"/>
          <w:kern w:val="0"/>
          <w:sz w:val="22"/>
        </w:rPr>
        <w:t>スキャンし</w:t>
      </w:r>
      <w:r>
        <w:rPr>
          <w:rFonts w:ascii="Century" w:eastAsia="ＭＳ 明朝" w:hAnsi="Century" w:cs="ＭＳ Ｐゴシック" w:hint="eastAsia"/>
          <w:color w:val="000000" w:themeColor="text1"/>
          <w:kern w:val="0"/>
          <w:sz w:val="22"/>
        </w:rPr>
        <w:t>て</w:t>
      </w:r>
      <w:r w:rsidRPr="00234BA6">
        <w:rPr>
          <w:rFonts w:ascii="Century" w:eastAsia="ＭＳ 明朝" w:hAnsi="Century" w:cs="ＭＳ Ｐゴシック" w:hint="eastAsia"/>
          <w:color w:val="000000" w:themeColor="text1"/>
          <w:kern w:val="0"/>
          <w:sz w:val="22"/>
        </w:rPr>
        <w:t>アップロードしてください。</w:t>
      </w:r>
    </w:p>
    <w:p w14:paraId="59DF3E32" w14:textId="5AA9A0A4" w:rsidR="00843FAC" w:rsidRPr="003E0EC9" w:rsidRDefault="006614D0" w:rsidP="003E0EC9">
      <w:r>
        <w:rPr>
          <w:rFonts w:asciiTheme="minorEastAsia" w:hAnsiTheme="minorEastAsia" w:cs="ＭＳ Ｐゴシック"/>
          <w:color w:val="000000" w:themeColor="text1"/>
          <w:kern w:val="0"/>
          <w:sz w:val="22"/>
        </w:rPr>
        <w:br/>
      </w:r>
      <w:r>
        <w:rPr>
          <w:rFonts w:asciiTheme="minorEastAsia" w:hAnsiTheme="minorEastAsia" w:cs="ＭＳ Ｐゴシック" w:hint="eastAsia"/>
          <w:color w:val="000000" w:themeColor="text1"/>
          <w:kern w:val="0"/>
          <w:sz w:val="22"/>
        </w:rPr>
        <w:t>(</w:t>
      </w:r>
      <w:r>
        <w:rPr>
          <w:rFonts w:asciiTheme="minorEastAsia" w:hAnsiTheme="minorEastAsia" w:cs="ＭＳ Ｐゴシック"/>
          <w:color w:val="000000" w:themeColor="text1"/>
          <w:kern w:val="0"/>
          <w:sz w:val="22"/>
        </w:rPr>
        <w:t xml:space="preserve">B) </w:t>
      </w:r>
      <w:r w:rsidR="00D1657A" w:rsidRPr="00C15BEB">
        <w:rPr>
          <w:rFonts w:hint="eastAsia"/>
        </w:rPr>
        <w:t>修士論文もしくはそれに相当する資料を</w:t>
      </w:r>
      <w:r w:rsidR="001F1072" w:rsidRPr="00C15BEB">
        <w:t xml:space="preserve"> pdf </w:t>
      </w:r>
      <w:r w:rsidR="001F1072" w:rsidRPr="00C15BEB">
        <w:rPr>
          <w:rFonts w:hint="eastAsia"/>
        </w:rPr>
        <w:t>ファイルとして</w:t>
      </w:r>
      <w:r w:rsidR="00D1657A" w:rsidRPr="00C15BEB">
        <w:rPr>
          <w:rFonts w:hint="eastAsia"/>
        </w:rPr>
        <w:t>提出</w:t>
      </w:r>
      <w:r w:rsidR="003C16D7">
        <w:rPr>
          <w:rFonts w:hint="eastAsia"/>
        </w:rPr>
        <w:t>してください。</w:t>
      </w:r>
    </w:p>
    <w:p w14:paraId="0BA5F099" w14:textId="77777777" w:rsidR="00C15BEB" w:rsidRPr="003E0EC9" w:rsidRDefault="00C15BEB" w:rsidP="003E0EC9">
      <w:pPr>
        <w:rPr>
          <w:rFonts w:asciiTheme="minorEastAsia" w:hAnsiTheme="minorEastAsia"/>
        </w:rPr>
      </w:pPr>
    </w:p>
    <w:p w14:paraId="2090F12D" w14:textId="4E640A35" w:rsidR="001E5856" w:rsidRDefault="006614D0" w:rsidP="003E0EC9">
      <w:pPr>
        <w:ind w:left="284" w:hangingChars="129" w:hanging="284"/>
        <w:rPr>
          <w:rFonts w:ascii="Century" w:eastAsia="ＭＳ 明朝" w:hAnsi="Century" w:cs="ＭＳ Ｐゴシック"/>
          <w:kern w:val="0"/>
          <w:sz w:val="22"/>
          <w:szCs w:val="18"/>
        </w:rPr>
      </w:pPr>
      <w:r>
        <w:rPr>
          <w:rFonts w:asciiTheme="minorEastAsia" w:hAnsiTheme="minorEastAsia" w:cs="ＭＳ Ｐゴシック"/>
          <w:color w:val="000000" w:themeColor="text1"/>
          <w:kern w:val="0"/>
          <w:sz w:val="22"/>
        </w:rPr>
        <w:t>(C</w:t>
      </w:r>
      <w:r w:rsidR="00C15BEB">
        <w:rPr>
          <w:rFonts w:asciiTheme="minorEastAsia" w:hAnsiTheme="minorEastAsia" w:cs="ＭＳ Ｐゴシック"/>
          <w:color w:val="000000" w:themeColor="text1"/>
          <w:kern w:val="0"/>
          <w:sz w:val="22"/>
        </w:rPr>
        <w:t xml:space="preserve">) </w:t>
      </w:r>
      <w:r w:rsidR="32207F32" w:rsidRPr="003E0EC9">
        <w:rPr>
          <w:rFonts w:ascii="Century" w:eastAsia="ＭＳ 明朝" w:hAnsi="Century" w:cs="ＭＳ Ｐゴシック" w:hint="eastAsia"/>
          <w:sz w:val="22"/>
        </w:rPr>
        <w:t>小論文：</w:t>
      </w:r>
      <w:r w:rsidR="00B54954">
        <w:rPr>
          <w:rFonts w:ascii="Century" w:eastAsia="ＭＳ 明朝" w:hAnsi="Century" w:cs="ＭＳ Ｐゴシック" w:hint="eastAsia"/>
          <w:sz w:val="22"/>
        </w:rPr>
        <w:t>応募者</w:t>
      </w:r>
      <w:r w:rsidR="32207F32" w:rsidRPr="1236A72E">
        <w:rPr>
          <w:rFonts w:ascii="Century" w:eastAsia="ＭＳ 明朝" w:hAnsi="Century" w:cs="ＭＳ Ｐゴシック"/>
          <w:sz w:val="22"/>
        </w:rPr>
        <w:t>の博士後期課程における研究活動と</w:t>
      </w:r>
      <w:r w:rsidR="566FEEA1" w:rsidRPr="1236A72E">
        <w:rPr>
          <w:rFonts w:ascii="Century" w:eastAsia="ＭＳ 明朝" w:hAnsi="Century" w:cs="ＭＳ Ｐゴシック"/>
          <w:sz w:val="22"/>
        </w:rPr>
        <w:t>移動イノベーションを通じたライフ</w:t>
      </w:r>
      <w:r>
        <w:rPr>
          <w:rFonts w:ascii="Century" w:eastAsia="ＭＳ 明朝" w:hAnsi="Century" w:cs="ＭＳ Ｐゴシック" w:hint="eastAsia"/>
          <w:sz w:val="22"/>
        </w:rPr>
        <w:t xml:space="preserve"> </w:t>
      </w:r>
      <w:r>
        <w:rPr>
          <w:rFonts w:ascii="Century" w:eastAsia="ＭＳ 明朝" w:hAnsi="Century" w:cs="ＭＳ Ｐゴシック"/>
          <w:sz w:val="22"/>
        </w:rPr>
        <w:t xml:space="preserve">  </w:t>
      </w:r>
      <w:r w:rsidR="00461886">
        <w:rPr>
          <w:rFonts w:ascii="Century" w:eastAsia="ＭＳ 明朝" w:hAnsi="Century" w:cs="ＭＳ Ｐゴシック" w:hint="eastAsia"/>
          <w:sz w:val="22"/>
        </w:rPr>
        <w:t xml:space="preserve">　　　　</w:t>
      </w:r>
      <w:r w:rsidR="566FEEA1" w:rsidRPr="1236A72E">
        <w:rPr>
          <w:rFonts w:ascii="Century" w:eastAsia="ＭＳ 明朝" w:hAnsi="Century" w:cs="ＭＳ Ｐゴシック"/>
          <w:sz w:val="22"/>
        </w:rPr>
        <w:t>スタイル革命との関わりについて</w:t>
      </w:r>
      <w:r w:rsidR="0077578E">
        <w:rPr>
          <w:rFonts w:ascii="Century" w:eastAsia="ＭＳ 明朝" w:hAnsi="Century" w:cs="ＭＳ Ｐゴシック" w:hint="eastAsia"/>
          <w:sz w:val="22"/>
        </w:rPr>
        <w:t>、研究面での期待できる成果も含めて</w:t>
      </w:r>
      <w:r w:rsidR="566FEEA1" w:rsidRPr="1236A72E">
        <w:rPr>
          <w:rFonts w:ascii="Century" w:eastAsia="ＭＳ 明朝" w:hAnsi="Century" w:cs="ＭＳ Ｐゴシック"/>
          <w:sz w:val="22"/>
        </w:rPr>
        <w:t>説明する小論文を提出してください。書式</w:t>
      </w:r>
      <w:r w:rsidR="00B54954">
        <w:rPr>
          <w:rFonts w:ascii="Century" w:eastAsia="ＭＳ 明朝" w:hAnsi="Century" w:cs="ＭＳ Ｐゴシック" w:hint="eastAsia"/>
          <w:sz w:val="22"/>
        </w:rPr>
        <w:t>は</w:t>
      </w:r>
      <w:r w:rsidR="566FEEA1" w:rsidRPr="1236A72E">
        <w:rPr>
          <w:rFonts w:ascii="Century" w:eastAsia="ＭＳ 明朝" w:hAnsi="Century" w:cs="ＭＳ Ｐゴシック"/>
          <w:sz w:val="22"/>
        </w:rPr>
        <w:t>自由ですが</w:t>
      </w:r>
      <w:r w:rsidR="566FEEA1" w:rsidRPr="1236A72E">
        <w:rPr>
          <w:rFonts w:ascii="Century" w:eastAsia="ＭＳ 明朝" w:hAnsi="Century" w:cs="ＭＳ Ｐゴシック"/>
          <w:sz w:val="22"/>
        </w:rPr>
        <w:t>A4</w:t>
      </w:r>
      <w:r w:rsidR="566FEEA1" w:rsidRPr="1236A72E">
        <w:rPr>
          <w:rFonts w:ascii="Century" w:eastAsia="ＭＳ 明朝" w:hAnsi="Century" w:cs="ＭＳ Ｐゴシック"/>
          <w:sz w:val="22"/>
        </w:rPr>
        <w:t>横書きで２～３枚程度の</w:t>
      </w:r>
      <w:r w:rsidR="3D9B2D82" w:rsidRPr="1236A72E">
        <w:rPr>
          <w:rFonts w:ascii="Century" w:eastAsia="ＭＳ 明朝" w:hAnsi="Century" w:cs="ＭＳ Ｐゴシック"/>
          <w:sz w:val="22"/>
        </w:rPr>
        <w:t>分量を目安とします。</w:t>
      </w:r>
      <w:r w:rsidR="00B54954">
        <w:rPr>
          <w:rFonts w:ascii="Century" w:eastAsia="ＭＳ 明朝" w:hAnsi="Century" w:cs="ＭＳ Ｐゴシック"/>
          <w:sz w:val="22"/>
        </w:rPr>
        <w:br/>
      </w:r>
      <w:r w:rsidR="00B54954">
        <w:rPr>
          <w:rFonts w:ascii="Century" w:eastAsia="ＭＳ 明朝" w:hAnsi="Century" w:cs="ＭＳ Ｐゴシック" w:hint="eastAsia"/>
          <w:color w:val="000000" w:themeColor="text1"/>
          <w:kern w:val="0"/>
          <w:sz w:val="22"/>
          <w:szCs w:val="18"/>
        </w:rPr>
        <w:t>（言語は日本語、もしくは英語</w:t>
      </w:r>
      <w:r w:rsidR="008E32FE">
        <w:rPr>
          <w:rFonts w:ascii="Century" w:eastAsia="ＭＳ 明朝" w:hAnsi="Century" w:cs="ＭＳ Ｐゴシック" w:hint="eastAsia"/>
          <w:color w:val="000000" w:themeColor="text1"/>
          <w:kern w:val="0"/>
          <w:sz w:val="22"/>
          <w:szCs w:val="18"/>
        </w:rPr>
        <w:t>です）</w:t>
      </w:r>
    </w:p>
    <w:p w14:paraId="7F685FDE" w14:textId="7BB069B2" w:rsidR="006614D0" w:rsidRPr="003E0EC9" w:rsidRDefault="006614D0" w:rsidP="003E0EC9">
      <w:pPr>
        <w:widowControl/>
        <w:spacing w:beforeLines="50" w:before="180"/>
        <w:rPr>
          <w:rFonts w:ascii="Century" w:eastAsia="ＭＳ 明朝" w:hAnsi="Century" w:cs="ＭＳ Ｐゴシック"/>
          <w:color w:val="000000" w:themeColor="text1"/>
          <w:kern w:val="0"/>
          <w:sz w:val="22"/>
          <w:szCs w:val="18"/>
        </w:rPr>
      </w:pPr>
      <w:r>
        <w:rPr>
          <w:rFonts w:asciiTheme="minorEastAsia" w:hAnsiTheme="minorEastAsia" w:cs="ＭＳ Ｐゴシック"/>
          <w:color w:val="000000" w:themeColor="text1"/>
          <w:kern w:val="0"/>
          <w:sz w:val="22"/>
        </w:rPr>
        <w:t xml:space="preserve">(D) </w:t>
      </w:r>
      <w:r w:rsidRPr="003E0EC9">
        <w:rPr>
          <w:rFonts w:ascii="Century" w:eastAsia="ＭＳ 明朝" w:hAnsi="Century" w:cs="ＭＳ Ｐゴシック" w:hint="eastAsia"/>
          <w:color w:val="000000" w:themeColor="text1"/>
          <w:kern w:val="0"/>
          <w:sz w:val="22"/>
          <w:szCs w:val="18"/>
        </w:rPr>
        <w:t>自己アピールビデオ：</w:t>
      </w:r>
    </w:p>
    <w:p w14:paraId="6232BA70" w14:textId="715A1542" w:rsidR="006614D0" w:rsidRDefault="006614D0" w:rsidP="006614D0">
      <w:pPr>
        <w:widowControl/>
        <w:ind w:left="550" w:hangingChars="250" w:hanging="550"/>
        <w:rPr>
          <w:rFonts w:ascii="Century" w:eastAsia="ＭＳ 明朝" w:hAnsi="Century" w:cs="ＭＳ Ｐゴシック"/>
          <w:color w:val="000000" w:themeColor="text1"/>
          <w:kern w:val="0"/>
          <w:sz w:val="22"/>
          <w:szCs w:val="18"/>
        </w:rPr>
      </w:pPr>
      <w:r w:rsidRPr="00234BA6">
        <w:rPr>
          <w:rFonts w:ascii="Century" w:eastAsia="ＭＳ 明朝" w:hAnsi="Century" w:cs="ＭＳ Ｐゴシック" w:hint="eastAsia"/>
          <w:color w:val="000000" w:themeColor="text1"/>
          <w:kern w:val="0"/>
          <w:sz w:val="22"/>
          <w:szCs w:val="18"/>
        </w:rPr>
        <w:t xml:space="preserve">　　</w:t>
      </w:r>
      <w:r w:rsidRPr="00234BA6">
        <w:rPr>
          <w:rFonts w:ascii="Century" w:eastAsia="ＭＳ 明朝" w:hAnsi="Century" w:cs="ＭＳ Ｐゴシック" w:hint="eastAsia"/>
          <w:color w:val="000000" w:themeColor="text1"/>
          <w:kern w:val="0"/>
          <w:sz w:val="22"/>
          <w:szCs w:val="18"/>
        </w:rPr>
        <w:t xml:space="preserve"> </w:t>
      </w:r>
      <w:r w:rsidRPr="00234BA6">
        <w:rPr>
          <w:rFonts w:ascii="Century" w:eastAsia="ＭＳ 明朝" w:hAnsi="Century" w:cs="ＭＳ Ｐゴシック" w:hint="eastAsia"/>
          <w:color w:val="000000" w:themeColor="text1"/>
          <w:kern w:val="0"/>
          <w:sz w:val="22"/>
          <w:szCs w:val="18"/>
        </w:rPr>
        <w:t>スライド等は使用せず、スマートフォン等で撮影した応募者が撮影された動画（約</w:t>
      </w:r>
      <w:r w:rsidRPr="00234BA6">
        <w:rPr>
          <w:rFonts w:ascii="Century" w:eastAsia="ＭＳ 明朝" w:hAnsi="Century" w:cs="ＭＳ Ｐゴシック" w:hint="eastAsia"/>
          <w:color w:val="000000" w:themeColor="text1"/>
          <w:kern w:val="0"/>
          <w:sz w:val="22"/>
          <w:szCs w:val="18"/>
        </w:rPr>
        <w:t>1</w:t>
      </w:r>
      <w:r w:rsidRPr="00234BA6">
        <w:rPr>
          <w:rFonts w:ascii="Century" w:eastAsia="ＭＳ 明朝" w:hAnsi="Century" w:cs="ＭＳ Ｐゴシック" w:hint="eastAsia"/>
          <w:color w:val="000000" w:themeColor="text1"/>
          <w:kern w:val="0"/>
          <w:sz w:val="22"/>
          <w:szCs w:val="18"/>
        </w:rPr>
        <w:t>分間）を、</w:t>
      </w:r>
      <w:r w:rsidRPr="00234BA6">
        <w:rPr>
          <w:rFonts w:ascii="Century" w:eastAsia="ＭＳ 明朝" w:hAnsi="Century" w:cs="ＭＳ Ｐゴシック" w:hint="eastAsia"/>
          <w:color w:val="000000" w:themeColor="text1"/>
          <w:kern w:val="0"/>
          <w:sz w:val="22"/>
          <w:szCs w:val="18"/>
        </w:rPr>
        <w:t>m</w:t>
      </w:r>
      <w:r w:rsidRPr="00234BA6">
        <w:rPr>
          <w:rFonts w:ascii="Century" w:eastAsia="ＭＳ 明朝" w:hAnsi="Century" w:cs="ＭＳ Ｐゴシック"/>
          <w:color w:val="000000" w:themeColor="text1"/>
          <w:kern w:val="0"/>
          <w:sz w:val="22"/>
          <w:szCs w:val="18"/>
        </w:rPr>
        <w:t>p4</w:t>
      </w:r>
      <w:r w:rsidRPr="00234BA6">
        <w:rPr>
          <w:rFonts w:ascii="Century" w:eastAsia="ＭＳ 明朝" w:hAnsi="Century" w:cs="ＭＳ Ｐゴシック"/>
          <w:color w:val="000000" w:themeColor="text1"/>
          <w:kern w:val="0"/>
          <w:sz w:val="22"/>
          <w:szCs w:val="18"/>
        </w:rPr>
        <w:t>形式でアップロードしてください。</w:t>
      </w:r>
    </w:p>
    <w:p w14:paraId="70AA8F42" w14:textId="77777777" w:rsidR="006D15AE" w:rsidRDefault="006D15AE" w:rsidP="0088283E">
      <w:pPr>
        <w:widowControl/>
        <w:ind w:firstLineChars="100" w:firstLine="220"/>
        <w:rPr>
          <w:rFonts w:ascii="Century" w:eastAsia="ＭＳ 明朝" w:hAnsi="Century" w:cs="ＭＳ Ｐゴシック"/>
          <w:color w:val="000000" w:themeColor="text1"/>
          <w:kern w:val="0"/>
          <w:sz w:val="22"/>
          <w:szCs w:val="18"/>
        </w:rPr>
      </w:pPr>
    </w:p>
    <w:p w14:paraId="5C72810A" w14:textId="64B19835" w:rsidR="000F4253" w:rsidRPr="00312C12" w:rsidDel="00312C12" w:rsidRDefault="00843FAC" w:rsidP="00312C12">
      <w:pPr>
        <w:widowControl/>
        <w:ind w:firstLineChars="100" w:firstLine="220"/>
        <w:rPr>
          <w:del w:id="77" w:author="Susumu Hara" w:date="2021-07-05T11:26:00Z"/>
          <w:color w:val="0070C0"/>
          <w:sz w:val="23"/>
          <w:szCs w:val="23"/>
          <w:rPrChange w:id="78" w:author="Susumu Hara" w:date="2021-07-05T11:26:00Z">
            <w:rPr>
              <w:del w:id="79" w:author="Susumu Hara" w:date="2021-07-05T11:26:00Z"/>
              <w:rFonts w:ascii="Century" w:eastAsia="ＭＳ 明朝" w:hAnsi="Century" w:cs="ＭＳ Ｐゴシック"/>
              <w:color w:val="0070C0"/>
              <w:kern w:val="0"/>
              <w:sz w:val="22"/>
              <w:szCs w:val="18"/>
            </w:rPr>
          </w:rPrChange>
        </w:rPr>
      </w:pPr>
      <w:r>
        <w:rPr>
          <w:rFonts w:ascii="Century" w:eastAsia="ＭＳ 明朝" w:hAnsi="Century" w:cs="ＭＳ Ｐゴシック" w:hint="eastAsia"/>
          <w:color w:val="000000" w:themeColor="text1"/>
          <w:kern w:val="0"/>
          <w:sz w:val="22"/>
          <w:szCs w:val="18"/>
        </w:rPr>
        <w:t>博士後期課程</w:t>
      </w:r>
      <w:r>
        <w:rPr>
          <w:rFonts w:ascii="Century" w:eastAsia="ＭＳ 明朝" w:hAnsi="Century" w:cs="ＭＳ Ｐゴシック" w:hint="eastAsia"/>
          <w:color w:val="000000" w:themeColor="text1"/>
          <w:kern w:val="0"/>
          <w:sz w:val="22"/>
          <w:szCs w:val="18"/>
        </w:rPr>
        <w:t>1</w:t>
      </w:r>
      <w:r>
        <w:rPr>
          <w:rFonts w:ascii="Century" w:eastAsia="ＭＳ 明朝" w:hAnsi="Century" w:cs="ＭＳ Ｐゴシック" w:hint="eastAsia"/>
          <w:color w:val="000000" w:themeColor="text1"/>
          <w:kern w:val="0"/>
          <w:sz w:val="22"/>
          <w:szCs w:val="18"/>
        </w:rPr>
        <w:t>年</w:t>
      </w:r>
      <w:r w:rsidR="00C250EF">
        <w:rPr>
          <w:rFonts w:ascii="Century" w:eastAsia="ＭＳ 明朝" w:hAnsi="Century" w:cs="ＭＳ Ｐゴシック" w:hint="eastAsia"/>
          <w:color w:val="000000" w:themeColor="text1"/>
          <w:kern w:val="0"/>
          <w:sz w:val="22"/>
          <w:szCs w:val="18"/>
        </w:rPr>
        <w:t>（編入）</w:t>
      </w:r>
      <w:r>
        <w:rPr>
          <w:rFonts w:ascii="Century" w:eastAsia="ＭＳ 明朝" w:hAnsi="Century" w:cs="ＭＳ Ｐゴシック" w:hint="eastAsia"/>
          <w:color w:val="000000" w:themeColor="text1"/>
          <w:kern w:val="0"/>
          <w:sz w:val="22"/>
          <w:szCs w:val="18"/>
        </w:rPr>
        <w:t>：</w:t>
      </w:r>
      <w:r w:rsidR="00860FA7">
        <w:rPr>
          <w:rFonts w:ascii="Century" w:eastAsia="ＭＳ 明朝" w:hAnsi="Century" w:cs="ＭＳ Ｐゴシック" w:hint="eastAsia"/>
          <w:color w:val="000000" w:themeColor="text1"/>
          <w:kern w:val="0"/>
          <w:sz w:val="22"/>
          <w:szCs w:val="18"/>
        </w:rPr>
        <w:t>応募書類提出先：</w:t>
      </w:r>
      <w:r w:rsidR="00860FA7">
        <w:rPr>
          <w:rFonts w:ascii="Century" w:eastAsia="ＭＳ 明朝" w:hAnsi="Century" w:cs="ＭＳ Ｐゴシック" w:hint="eastAsia"/>
          <w:color w:val="000000" w:themeColor="text1"/>
          <w:kern w:val="0"/>
          <w:sz w:val="22"/>
          <w:szCs w:val="18"/>
        </w:rPr>
        <w:t xml:space="preserve"> </w:t>
      </w:r>
      <w:r w:rsidR="00860FA7">
        <w:rPr>
          <w:rFonts w:ascii="Century" w:eastAsia="ＭＳ 明朝" w:hAnsi="Century" w:cs="ＭＳ Ｐゴシック"/>
          <w:color w:val="000000" w:themeColor="text1"/>
          <w:kern w:val="0"/>
          <w:sz w:val="22"/>
          <w:szCs w:val="18"/>
        </w:rPr>
        <w:t xml:space="preserve"> </w:t>
      </w:r>
      <w:hyperlink r:id="rId23" w:tgtFrame="_blank" w:tooltip="https://fs219.xbit.jp/p739/form3/" w:history="1">
        <w:r w:rsidR="000C7DE6" w:rsidRPr="003E0EC9">
          <w:rPr>
            <w:rStyle w:val="a3"/>
            <w:color w:val="0070C0"/>
            <w:sz w:val="23"/>
            <w:szCs w:val="23"/>
          </w:rPr>
          <w:t>https://fs219.xbit.jp/p739/form3/</w:t>
        </w:r>
      </w:hyperlink>
    </w:p>
    <w:p w14:paraId="6B4E7CC2" w14:textId="27EE7F56" w:rsidR="0088283E" w:rsidRDefault="0088283E" w:rsidP="008F2805">
      <w:pPr>
        <w:widowControl/>
        <w:rPr>
          <w:rFonts w:ascii="Century" w:eastAsia="ＭＳ 明朝" w:hAnsi="Century" w:cs="ＭＳ Ｐゴシック"/>
          <w:kern w:val="0"/>
          <w:sz w:val="22"/>
          <w:szCs w:val="18"/>
        </w:rPr>
      </w:pPr>
    </w:p>
    <w:p w14:paraId="0397D18D" w14:textId="77777777" w:rsidR="00D74435" w:rsidRPr="00EA3392" w:rsidRDefault="00D74435" w:rsidP="008F2805">
      <w:pPr>
        <w:widowControl/>
        <w:rPr>
          <w:rFonts w:ascii="Century" w:eastAsia="ＭＳ 明朝" w:hAnsi="Century" w:cs="ＭＳ Ｐゴシック"/>
          <w:kern w:val="0"/>
          <w:sz w:val="22"/>
          <w:szCs w:val="18"/>
        </w:rPr>
      </w:pPr>
    </w:p>
    <w:p w14:paraId="6C3955C4" w14:textId="77777777" w:rsidR="00843FAC" w:rsidRPr="00843FAC" w:rsidRDefault="00843FAC" w:rsidP="008F2805">
      <w:pPr>
        <w:widowControl/>
        <w:rPr>
          <w:rFonts w:ascii="Century" w:eastAsia="ＭＳ 明朝" w:hAnsi="Century" w:cs="ＭＳ Ｐゴシック"/>
          <w:kern w:val="0"/>
          <w:sz w:val="22"/>
          <w:szCs w:val="18"/>
        </w:rPr>
      </w:pPr>
    </w:p>
    <w:p w14:paraId="3CFF43CE" w14:textId="722261AE" w:rsidR="00373F90" w:rsidRPr="00234BA6" w:rsidRDefault="000A5391" w:rsidP="008F2805">
      <w:pPr>
        <w:widowControl/>
        <w:spacing w:afterLines="25" w:after="90"/>
        <w:rPr>
          <w:rFonts w:asciiTheme="majorEastAsia" w:eastAsiaTheme="majorEastAsia" w:hAnsiTheme="majorEastAsia" w:cs="ＭＳ Ｐゴシック"/>
          <w:b/>
          <w:bCs/>
          <w:kern w:val="0"/>
          <w:sz w:val="22"/>
          <w:szCs w:val="28"/>
        </w:rPr>
      </w:pPr>
      <w:r w:rsidRPr="00234BA6">
        <w:rPr>
          <w:rFonts w:asciiTheme="majorEastAsia" w:eastAsiaTheme="majorEastAsia" w:hAnsiTheme="majorEastAsia" w:cs="ＭＳ Ｐゴシック" w:hint="eastAsia"/>
          <w:b/>
          <w:bCs/>
          <w:kern w:val="0"/>
          <w:sz w:val="22"/>
          <w:szCs w:val="28"/>
        </w:rPr>
        <w:t>選考方法</w:t>
      </w:r>
    </w:p>
    <w:p w14:paraId="19A9E20F" w14:textId="1D374A64" w:rsidR="00974DC9" w:rsidRDefault="000A5391" w:rsidP="00A21201">
      <w:pPr>
        <w:widowControl/>
        <w:spacing w:afterLines="50" w:after="180"/>
        <w:ind w:left="220" w:rightChars="-68" w:right="-143" w:hangingChars="100" w:hanging="220"/>
        <w:jc w:val="left"/>
        <w:rPr>
          <w:rFonts w:ascii="Century" w:eastAsia="ＭＳ 明朝" w:hAnsi="Century" w:cs="ＭＳ Ｐゴシック"/>
          <w:kern w:val="0"/>
          <w:sz w:val="22"/>
          <w:szCs w:val="18"/>
        </w:rPr>
      </w:pPr>
      <w:r w:rsidRPr="00234BA6">
        <w:rPr>
          <w:rFonts w:ascii="Century" w:eastAsia="ＭＳ 明朝" w:hAnsi="Century" w:cs="ＭＳ Ｐゴシック" w:hint="eastAsia"/>
          <w:kern w:val="0"/>
          <w:sz w:val="22"/>
          <w:szCs w:val="18"/>
        </w:rPr>
        <w:t xml:space="preserve">　</w:t>
      </w:r>
      <w:r w:rsidR="00373F90" w:rsidRPr="00234BA6">
        <w:rPr>
          <w:rFonts w:ascii="Century" w:eastAsia="ＭＳ 明朝" w:hAnsi="Century" w:cs="ＭＳ Ｐゴシック" w:hint="eastAsia"/>
          <w:kern w:val="0"/>
          <w:sz w:val="22"/>
          <w:szCs w:val="18"/>
        </w:rPr>
        <w:t>書類選考</w:t>
      </w:r>
      <w:r w:rsidRPr="00234BA6">
        <w:rPr>
          <w:rFonts w:ascii="Century" w:eastAsia="ＭＳ 明朝" w:hAnsi="Century" w:cs="ＭＳ Ｐゴシック" w:hint="eastAsia"/>
          <w:kern w:val="0"/>
          <w:sz w:val="22"/>
          <w:szCs w:val="18"/>
        </w:rPr>
        <w:t>と</w:t>
      </w:r>
      <w:del w:id="80" w:author="Susumu Hara" w:date="2021-07-02T17:50:00Z">
        <w:r w:rsidR="00A21201" w:rsidDel="00E558E2">
          <w:rPr>
            <w:rFonts w:ascii="Century" w:eastAsia="ＭＳ 明朝" w:hAnsi="Century" w:cs="ＭＳ Ｐゴシック" w:hint="eastAsia"/>
            <w:kern w:val="0"/>
            <w:sz w:val="22"/>
            <w:szCs w:val="18"/>
          </w:rPr>
          <w:delText>、セレクション・プログラム（キャリアセミナー）、</w:delText>
        </w:r>
      </w:del>
      <w:r w:rsidR="00974DC9" w:rsidRPr="00234BA6">
        <w:rPr>
          <w:rFonts w:ascii="Century" w:eastAsia="ＭＳ 明朝" w:hAnsi="Century" w:cs="ＭＳ Ｐゴシック" w:hint="eastAsia"/>
          <w:kern w:val="0"/>
          <w:sz w:val="22"/>
          <w:szCs w:val="18"/>
        </w:rPr>
        <w:t>面接審査</w:t>
      </w:r>
      <w:r w:rsidR="009059A4" w:rsidRPr="00234BA6">
        <w:rPr>
          <w:rFonts w:ascii="Century" w:eastAsia="ＭＳ 明朝" w:hAnsi="Century" w:cs="ＭＳ Ｐゴシック" w:hint="eastAsia"/>
          <w:kern w:val="0"/>
          <w:sz w:val="22"/>
          <w:szCs w:val="18"/>
        </w:rPr>
        <w:t>を</w:t>
      </w:r>
      <w:r w:rsidRPr="00234BA6">
        <w:rPr>
          <w:rFonts w:ascii="Century" w:eastAsia="ＭＳ 明朝" w:hAnsi="Century" w:cs="ＭＳ Ｐゴシック" w:hint="eastAsia"/>
          <w:kern w:val="0"/>
          <w:sz w:val="22"/>
          <w:szCs w:val="18"/>
        </w:rPr>
        <w:t>実施します。</w:t>
      </w:r>
      <w:r w:rsidR="00A21201">
        <w:rPr>
          <w:rFonts w:ascii="Century" w:eastAsia="ＭＳ 明朝" w:hAnsi="Century" w:cs="ＭＳ Ｐゴシック" w:hint="eastAsia"/>
          <w:kern w:val="0"/>
          <w:sz w:val="22"/>
          <w:szCs w:val="18"/>
        </w:rPr>
        <w:t>個々の</w:t>
      </w:r>
      <w:r w:rsidR="00A8170D" w:rsidRPr="00234BA6">
        <w:rPr>
          <w:rFonts w:ascii="Century" w:eastAsia="ＭＳ 明朝" w:hAnsi="Century" w:cs="ＭＳ Ｐゴシック" w:hint="eastAsia"/>
          <w:kern w:val="0"/>
          <w:sz w:val="22"/>
          <w:szCs w:val="18"/>
        </w:rPr>
        <w:t>スケジュールについては、追って通知します。</w:t>
      </w:r>
    </w:p>
    <w:p w14:paraId="3960598E" w14:textId="3F5F56A1" w:rsidR="00A21201" w:rsidRPr="00EA3392" w:rsidRDefault="00A21201" w:rsidP="00EA3392">
      <w:pPr>
        <w:widowControl/>
        <w:spacing w:afterLines="50" w:after="180"/>
        <w:ind w:left="1320" w:rightChars="-68" w:right="-143" w:hangingChars="600" w:hanging="1320"/>
        <w:jc w:val="left"/>
        <w:rPr>
          <w:rFonts w:ascii="Century" w:eastAsia="ＭＳ 明朝" w:hAnsi="Century" w:cs="ＭＳ Ｐゴシック"/>
          <w:kern w:val="0"/>
          <w:sz w:val="22"/>
          <w:szCs w:val="18"/>
        </w:rPr>
      </w:pPr>
      <w:r>
        <w:rPr>
          <w:rFonts w:ascii="Century" w:eastAsia="ＭＳ 明朝" w:hAnsi="Century" w:cs="ＭＳ Ｐゴシック" w:hint="eastAsia"/>
          <w:kern w:val="0"/>
          <w:sz w:val="22"/>
          <w:szCs w:val="18"/>
        </w:rPr>
        <w:t xml:space="preserve">　</w:t>
      </w:r>
      <w:del w:id="81" w:author="Susumu Hara" w:date="2021-07-02T17:51:00Z">
        <w:r w:rsidRPr="00A21201" w:rsidDel="00E558E2">
          <w:rPr>
            <w:rFonts w:ascii="Century" w:eastAsia="ＭＳ 明朝" w:hAnsi="Century" w:cs="ＭＳ Ｐゴシック" w:hint="eastAsia"/>
            <w:b/>
            <w:bCs/>
            <w:kern w:val="0"/>
            <w:sz w:val="22"/>
            <w:szCs w:val="18"/>
          </w:rPr>
          <w:delText>セレクション・プログラム</w:delText>
        </w:r>
        <w:r w:rsidDel="00E558E2">
          <w:rPr>
            <w:rFonts w:ascii="Century" w:eastAsia="ＭＳ 明朝" w:hAnsi="Century" w:cs="ＭＳ Ｐゴシック" w:hint="eastAsia"/>
            <w:kern w:val="0"/>
            <w:sz w:val="22"/>
            <w:szCs w:val="18"/>
          </w:rPr>
          <w:delText>：本プログラムへの参加に際して、将来のキャリアについて、あらためて検討する機会を設け、キャリアシートを作成してもらいます。</w:delText>
        </w:r>
        <w:r w:rsidR="006F68BA" w:rsidDel="00E558E2">
          <w:rPr>
            <w:rFonts w:ascii="Century" w:eastAsia="ＭＳ 明朝" w:hAnsi="Century" w:cs="ＭＳ Ｐゴシック"/>
            <w:kern w:val="0"/>
            <w:sz w:val="22"/>
            <w:szCs w:val="18"/>
          </w:rPr>
          <w:br/>
        </w:r>
        <w:r w:rsidR="006F68BA" w:rsidDel="00E558E2">
          <w:rPr>
            <w:rFonts w:ascii="Century" w:eastAsia="ＭＳ 明朝" w:hAnsi="Century" w:cs="ＭＳ Ｐゴシック" w:hint="eastAsia"/>
            <w:kern w:val="0"/>
            <w:sz w:val="22"/>
            <w:szCs w:val="18"/>
          </w:rPr>
          <w:delText>（</w:delText>
        </w:r>
        <w:r w:rsidR="006F68BA" w:rsidDel="00E558E2">
          <w:rPr>
            <w:rFonts w:ascii="Century" w:eastAsia="ＭＳ 明朝" w:hAnsi="Century" w:cs="ＭＳ Ｐゴシック" w:hint="eastAsia"/>
            <w:kern w:val="0"/>
            <w:sz w:val="22"/>
            <w:szCs w:val="18"/>
          </w:rPr>
          <w:delText>3</w:delText>
        </w:r>
        <w:r w:rsidR="006F68BA" w:rsidDel="00E558E2">
          <w:rPr>
            <w:rFonts w:ascii="Century" w:eastAsia="ＭＳ 明朝" w:hAnsi="Century" w:cs="ＭＳ Ｐゴシック" w:hint="eastAsia"/>
            <w:kern w:val="0"/>
            <w:sz w:val="22"/>
            <w:szCs w:val="18"/>
          </w:rPr>
          <w:delText>月</w:delText>
        </w:r>
        <w:r w:rsidR="006F68BA" w:rsidDel="00E558E2">
          <w:rPr>
            <w:rFonts w:ascii="Century" w:eastAsia="ＭＳ 明朝" w:hAnsi="Century" w:cs="ＭＳ Ｐゴシック" w:hint="eastAsia"/>
            <w:kern w:val="0"/>
            <w:sz w:val="22"/>
            <w:szCs w:val="18"/>
          </w:rPr>
          <w:delText>10</w:delText>
        </w:r>
        <w:r w:rsidR="006F68BA" w:rsidDel="00E558E2">
          <w:rPr>
            <w:rFonts w:ascii="Century" w:eastAsia="ＭＳ 明朝" w:hAnsi="Century" w:cs="ＭＳ Ｐゴシック" w:hint="eastAsia"/>
            <w:kern w:val="0"/>
            <w:sz w:val="22"/>
            <w:szCs w:val="18"/>
          </w:rPr>
          <w:delText>日</w:delText>
        </w:r>
        <w:r w:rsidR="006F68BA" w:rsidDel="00E558E2">
          <w:rPr>
            <w:rFonts w:ascii="Century" w:eastAsia="ＭＳ 明朝" w:hAnsi="Century" w:cs="ＭＳ Ｐゴシック" w:hint="eastAsia"/>
            <w:kern w:val="0"/>
            <w:sz w:val="22"/>
            <w:szCs w:val="18"/>
          </w:rPr>
          <w:delText>(</w:delText>
        </w:r>
        <w:r w:rsidR="006F68BA" w:rsidDel="00E558E2">
          <w:rPr>
            <w:rFonts w:ascii="Century" w:eastAsia="ＭＳ 明朝" w:hAnsi="Century" w:cs="ＭＳ Ｐゴシック" w:hint="eastAsia"/>
            <w:kern w:val="0"/>
            <w:sz w:val="22"/>
            <w:szCs w:val="18"/>
          </w:rPr>
          <w:delText>水</w:delText>
        </w:r>
        <w:r w:rsidR="006F68BA" w:rsidDel="00E558E2">
          <w:rPr>
            <w:rFonts w:ascii="Century" w:eastAsia="ＭＳ 明朝" w:hAnsi="Century" w:cs="ＭＳ Ｐゴシック" w:hint="eastAsia"/>
            <w:kern w:val="0"/>
            <w:sz w:val="22"/>
            <w:szCs w:val="18"/>
          </w:rPr>
          <w:delText>)</w:delText>
        </w:r>
        <w:r w:rsidR="006F68BA" w:rsidDel="00E558E2">
          <w:rPr>
            <w:rFonts w:ascii="Century" w:eastAsia="ＭＳ 明朝" w:hAnsi="Century" w:cs="ＭＳ Ｐゴシック"/>
            <w:kern w:val="0"/>
            <w:sz w:val="22"/>
            <w:szCs w:val="18"/>
          </w:rPr>
          <w:delText xml:space="preserve"> </w:delText>
        </w:r>
        <w:r w:rsidR="009943CC" w:rsidDel="00E558E2">
          <w:rPr>
            <w:rFonts w:ascii="Century" w:eastAsia="ＭＳ 明朝" w:hAnsi="Century" w:cs="ＭＳ Ｐゴシック" w:hint="eastAsia"/>
            <w:kern w:val="0"/>
            <w:sz w:val="22"/>
            <w:szCs w:val="18"/>
          </w:rPr>
          <w:delText>、</w:delText>
        </w:r>
        <w:r w:rsidR="009943CC" w:rsidDel="00E558E2">
          <w:rPr>
            <w:rFonts w:ascii="Century" w:eastAsia="ＭＳ 明朝" w:hAnsi="Century" w:cs="ＭＳ Ｐゴシック" w:hint="eastAsia"/>
            <w:kern w:val="0"/>
            <w:sz w:val="22"/>
            <w:szCs w:val="18"/>
          </w:rPr>
          <w:delText>1</w:delText>
        </w:r>
        <w:r w:rsidR="006F68BA" w:rsidDel="00E558E2">
          <w:rPr>
            <w:rFonts w:ascii="Century" w:eastAsia="ＭＳ 明朝" w:hAnsi="Century" w:cs="ＭＳ Ｐゴシック"/>
            <w:kern w:val="0"/>
            <w:sz w:val="22"/>
            <w:szCs w:val="18"/>
          </w:rPr>
          <w:delText>2</w:delText>
        </w:r>
        <w:r w:rsidR="006F68BA" w:rsidDel="00E558E2">
          <w:rPr>
            <w:rFonts w:ascii="Century" w:eastAsia="ＭＳ 明朝" w:hAnsi="Century" w:cs="ＭＳ Ｐゴシック" w:hint="eastAsia"/>
            <w:kern w:val="0"/>
            <w:sz w:val="22"/>
            <w:szCs w:val="18"/>
          </w:rPr>
          <w:delText>日</w:delText>
        </w:r>
        <w:r w:rsidR="006F68BA" w:rsidDel="00E558E2">
          <w:rPr>
            <w:rFonts w:ascii="Century" w:eastAsia="ＭＳ 明朝" w:hAnsi="Century" w:cs="ＭＳ Ｐゴシック" w:hint="eastAsia"/>
            <w:kern w:val="0"/>
            <w:sz w:val="22"/>
            <w:szCs w:val="18"/>
          </w:rPr>
          <w:delText>(</w:delText>
        </w:r>
        <w:r w:rsidR="006F68BA" w:rsidDel="00E558E2">
          <w:rPr>
            <w:rFonts w:ascii="Century" w:eastAsia="ＭＳ 明朝" w:hAnsi="Century" w:cs="ＭＳ Ｐゴシック" w:hint="eastAsia"/>
            <w:kern w:val="0"/>
            <w:sz w:val="22"/>
            <w:szCs w:val="18"/>
          </w:rPr>
          <w:delText>金</w:delText>
        </w:r>
        <w:r w:rsidR="006F68BA" w:rsidDel="00E558E2">
          <w:rPr>
            <w:rFonts w:ascii="Century" w:eastAsia="ＭＳ 明朝" w:hAnsi="Century" w:cs="ＭＳ Ｐゴシック" w:hint="eastAsia"/>
            <w:kern w:val="0"/>
            <w:sz w:val="22"/>
            <w:szCs w:val="18"/>
          </w:rPr>
          <w:delText>)</w:delText>
        </w:r>
        <w:r w:rsidR="009943CC" w:rsidDel="00E558E2">
          <w:rPr>
            <w:rFonts w:ascii="Century" w:eastAsia="ＭＳ 明朝" w:hAnsi="Century" w:cs="ＭＳ Ｐゴシック" w:hint="eastAsia"/>
            <w:kern w:val="0"/>
            <w:sz w:val="22"/>
            <w:szCs w:val="18"/>
          </w:rPr>
          <w:delText>、</w:delText>
        </w:r>
        <w:r w:rsidR="009943CC" w:rsidDel="00E558E2">
          <w:rPr>
            <w:rFonts w:ascii="Century" w:eastAsia="ＭＳ 明朝" w:hAnsi="Century" w:cs="ＭＳ Ｐゴシック" w:hint="eastAsia"/>
            <w:kern w:val="0"/>
            <w:sz w:val="22"/>
            <w:szCs w:val="18"/>
          </w:rPr>
          <w:delText>14</w:delText>
        </w:r>
        <w:r w:rsidR="009943CC" w:rsidDel="00E558E2">
          <w:rPr>
            <w:rFonts w:ascii="Century" w:eastAsia="ＭＳ 明朝" w:hAnsi="Century" w:cs="ＭＳ Ｐゴシック" w:hint="eastAsia"/>
            <w:kern w:val="0"/>
            <w:sz w:val="22"/>
            <w:szCs w:val="18"/>
          </w:rPr>
          <w:delText>日</w:delText>
        </w:r>
        <w:r w:rsidR="009943CC" w:rsidDel="00E558E2">
          <w:rPr>
            <w:rFonts w:ascii="Century" w:eastAsia="ＭＳ 明朝" w:hAnsi="Century" w:cs="ＭＳ Ｐゴシック" w:hint="eastAsia"/>
            <w:kern w:val="0"/>
            <w:sz w:val="22"/>
            <w:szCs w:val="18"/>
          </w:rPr>
          <w:delText>(</w:delText>
        </w:r>
        <w:r w:rsidR="009943CC" w:rsidDel="00E558E2">
          <w:rPr>
            <w:rFonts w:ascii="Century" w:eastAsia="ＭＳ 明朝" w:hAnsi="Century" w:cs="ＭＳ Ｐゴシック" w:hint="eastAsia"/>
            <w:kern w:val="0"/>
            <w:sz w:val="22"/>
            <w:szCs w:val="18"/>
          </w:rPr>
          <w:delText>日</w:delText>
        </w:r>
        <w:r w:rsidR="009943CC" w:rsidDel="00E558E2">
          <w:rPr>
            <w:rFonts w:ascii="Century" w:eastAsia="ＭＳ 明朝" w:hAnsi="Century" w:cs="ＭＳ Ｐゴシック" w:hint="eastAsia"/>
            <w:kern w:val="0"/>
            <w:sz w:val="22"/>
            <w:szCs w:val="18"/>
          </w:rPr>
          <w:delText>)</w:delText>
        </w:r>
        <w:r w:rsidR="009943CC" w:rsidDel="00E558E2">
          <w:rPr>
            <w:rFonts w:ascii="Century" w:eastAsia="ＭＳ 明朝" w:hAnsi="Century" w:cs="ＭＳ Ｐゴシック" w:hint="eastAsia"/>
            <w:kern w:val="0"/>
            <w:sz w:val="22"/>
            <w:szCs w:val="18"/>
          </w:rPr>
          <w:delText>のいずれか</w:delText>
        </w:r>
        <w:r w:rsidR="006F68BA" w:rsidDel="00E558E2">
          <w:rPr>
            <w:rFonts w:ascii="Century" w:eastAsia="ＭＳ 明朝" w:hAnsi="Century" w:cs="ＭＳ Ｐゴシック" w:hint="eastAsia"/>
            <w:kern w:val="0"/>
            <w:sz w:val="22"/>
            <w:szCs w:val="18"/>
          </w:rPr>
          <w:delText>を予定しています</w:delText>
        </w:r>
        <w:r w:rsidR="009943CC" w:rsidDel="00E558E2">
          <w:rPr>
            <w:rFonts w:ascii="Century" w:eastAsia="ＭＳ 明朝" w:hAnsi="Century" w:cs="ＭＳ Ｐゴシック" w:hint="eastAsia"/>
            <w:kern w:val="0"/>
            <w:sz w:val="22"/>
            <w:szCs w:val="18"/>
          </w:rPr>
          <w:delText>。</w:delText>
        </w:r>
        <w:r w:rsidR="006F68BA" w:rsidDel="00E558E2">
          <w:rPr>
            <w:rFonts w:ascii="Century" w:eastAsia="ＭＳ 明朝" w:hAnsi="Century" w:cs="ＭＳ Ｐゴシック" w:hint="eastAsia"/>
            <w:kern w:val="0"/>
            <w:sz w:val="22"/>
            <w:szCs w:val="18"/>
          </w:rPr>
          <w:delText>）</w:delText>
        </w:r>
      </w:del>
    </w:p>
    <w:p w14:paraId="40BDE63F" w14:textId="775DB323" w:rsidR="00974DC9" w:rsidRDefault="00974DC9" w:rsidP="00FB3CAC">
      <w:pPr>
        <w:widowControl/>
        <w:ind w:left="1320" w:hangingChars="600" w:hanging="1320"/>
        <w:jc w:val="left"/>
        <w:rPr>
          <w:rFonts w:ascii="Century" w:eastAsia="ＭＳ 明朝" w:hAnsi="Century" w:cs="ＭＳ Ｐゴシック"/>
          <w:kern w:val="0"/>
          <w:sz w:val="22"/>
          <w:szCs w:val="18"/>
        </w:rPr>
      </w:pPr>
      <w:r w:rsidRPr="00234BA6">
        <w:rPr>
          <w:rFonts w:ascii="Century" w:eastAsia="ＭＳ 明朝" w:hAnsi="Century" w:cs="ＭＳ Ｐゴシック" w:hint="eastAsia"/>
          <w:kern w:val="0"/>
          <w:sz w:val="22"/>
          <w:szCs w:val="18"/>
        </w:rPr>
        <w:t xml:space="preserve">　</w:t>
      </w:r>
      <w:r w:rsidR="000733E5" w:rsidRPr="003E0EC9">
        <w:rPr>
          <w:rFonts w:ascii="Century" w:eastAsia="ＭＳ 明朝" w:hAnsi="Century" w:cs="ＭＳ Ｐゴシック" w:hint="eastAsia"/>
          <w:b/>
          <w:bCs/>
          <w:kern w:val="0"/>
          <w:sz w:val="22"/>
          <w:szCs w:val="18"/>
        </w:rPr>
        <w:t>面接審査</w:t>
      </w:r>
      <w:r w:rsidRPr="003E0EC9">
        <w:rPr>
          <w:rFonts w:ascii="Century" w:eastAsia="ＭＳ 明朝" w:hAnsi="Century" w:cs="ＭＳ Ｐゴシック" w:hint="eastAsia"/>
          <w:b/>
          <w:bCs/>
          <w:kern w:val="0"/>
          <w:sz w:val="22"/>
          <w:szCs w:val="18"/>
        </w:rPr>
        <w:t>：</w:t>
      </w:r>
      <w:r w:rsidR="00FB3CAC" w:rsidRPr="00234BA6">
        <w:rPr>
          <w:rFonts w:ascii="Century" w:eastAsia="ＭＳ 明朝" w:hAnsi="Century" w:cs="ＭＳ Ｐゴシック" w:hint="eastAsia"/>
          <w:kern w:val="0"/>
          <w:sz w:val="22"/>
          <w:szCs w:val="18"/>
        </w:rPr>
        <w:t>Microsoft Teams</w:t>
      </w:r>
      <w:r w:rsidR="00FB3CAC" w:rsidRPr="00234BA6">
        <w:rPr>
          <w:rFonts w:ascii="Century" w:eastAsia="ＭＳ 明朝" w:hAnsi="Century" w:cs="ＭＳ Ｐゴシック" w:hint="eastAsia"/>
          <w:kern w:val="0"/>
          <w:sz w:val="22"/>
          <w:szCs w:val="18"/>
        </w:rPr>
        <w:t>もしくは</w:t>
      </w:r>
      <w:r w:rsidR="00FB3CAC" w:rsidRPr="00234BA6">
        <w:rPr>
          <w:rFonts w:ascii="Century" w:eastAsia="ＭＳ 明朝" w:hAnsi="Century" w:cs="ＭＳ Ｐゴシック" w:hint="eastAsia"/>
          <w:kern w:val="0"/>
          <w:sz w:val="22"/>
          <w:szCs w:val="18"/>
        </w:rPr>
        <w:t>Zoom</w:t>
      </w:r>
      <w:r w:rsidR="00FB3CAC" w:rsidRPr="00234BA6">
        <w:rPr>
          <w:rFonts w:ascii="Century" w:eastAsia="ＭＳ 明朝" w:hAnsi="Century" w:cs="ＭＳ Ｐゴシック" w:hint="eastAsia"/>
          <w:kern w:val="0"/>
          <w:sz w:val="22"/>
          <w:szCs w:val="18"/>
        </w:rPr>
        <w:t>による</w:t>
      </w:r>
      <w:r w:rsidR="00FB3CAC" w:rsidRPr="00234BA6">
        <w:rPr>
          <w:rFonts w:ascii="Century" w:eastAsia="ＭＳ 明朝" w:hAnsi="Century" w:cs="ＭＳ Ｐゴシック" w:hint="eastAsia"/>
          <w:kern w:val="0"/>
          <w:sz w:val="22"/>
          <w:szCs w:val="18"/>
        </w:rPr>
        <w:t>Web</w:t>
      </w:r>
      <w:r w:rsidR="00FB3CAC" w:rsidRPr="00234BA6">
        <w:rPr>
          <w:rFonts w:ascii="Century" w:eastAsia="ＭＳ 明朝" w:hAnsi="Century" w:cs="ＭＳ Ｐゴシック" w:hint="eastAsia"/>
          <w:kern w:val="0"/>
          <w:sz w:val="22"/>
          <w:szCs w:val="18"/>
        </w:rPr>
        <w:t>面接</w:t>
      </w:r>
      <w:r w:rsidR="00766A19" w:rsidRPr="00234BA6">
        <w:rPr>
          <w:rFonts w:ascii="Century" w:eastAsia="ＭＳ 明朝" w:hAnsi="Century" w:cs="ＭＳ Ｐゴシック" w:hint="eastAsia"/>
          <w:kern w:val="0"/>
          <w:sz w:val="22"/>
          <w:szCs w:val="18"/>
        </w:rPr>
        <w:t>（</w:t>
      </w:r>
      <w:r w:rsidR="0092237A" w:rsidRPr="00234BA6">
        <w:rPr>
          <w:rFonts w:ascii="Century" w:eastAsia="ＭＳ 明朝" w:hAnsi="Century" w:cs="ＭＳ Ｐゴシック" w:hint="eastAsia"/>
          <w:kern w:val="0"/>
          <w:sz w:val="22"/>
          <w:szCs w:val="18"/>
        </w:rPr>
        <w:t>10</w:t>
      </w:r>
      <w:r w:rsidR="00766A19" w:rsidRPr="00234BA6">
        <w:rPr>
          <w:rFonts w:ascii="Century" w:eastAsia="ＭＳ 明朝" w:hAnsi="Century" w:cs="ＭＳ Ｐゴシック" w:hint="eastAsia"/>
          <w:kern w:val="0"/>
          <w:sz w:val="22"/>
          <w:szCs w:val="18"/>
        </w:rPr>
        <w:t>分程度）</w:t>
      </w:r>
      <w:r w:rsidR="00FB3CAC" w:rsidRPr="00234BA6">
        <w:rPr>
          <w:rFonts w:ascii="Century" w:eastAsia="ＭＳ 明朝" w:hAnsi="Century" w:cs="ＭＳ Ｐゴシック" w:hint="eastAsia"/>
          <w:kern w:val="0"/>
          <w:sz w:val="22"/>
          <w:szCs w:val="18"/>
        </w:rPr>
        <w:t>を、日本語あるいは英語で実施します。</w:t>
      </w:r>
      <w:r w:rsidR="00766A19" w:rsidRPr="00234BA6">
        <w:rPr>
          <w:rFonts w:ascii="Century" w:eastAsia="ＭＳ 明朝" w:hAnsi="Century" w:cs="ＭＳ Ｐゴシック" w:hint="eastAsia"/>
          <w:kern w:val="0"/>
          <w:sz w:val="22"/>
          <w:szCs w:val="18"/>
        </w:rPr>
        <w:t>詳細は書類選考通過者</w:t>
      </w:r>
      <w:r w:rsidR="00791122" w:rsidRPr="00234BA6">
        <w:rPr>
          <w:rFonts w:ascii="Century" w:eastAsia="ＭＳ 明朝" w:hAnsi="Century" w:cs="ＭＳ Ｐゴシック" w:hint="eastAsia"/>
          <w:kern w:val="0"/>
          <w:sz w:val="22"/>
          <w:szCs w:val="18"/>
        </w:rPr>
        <w:t>へ個別に連絡します</w:t>
      </w:r>
      <w:r w:rsidR="00766A19" w:rsidRPr="00234BA6">
        <w:rPr>
          <w:rFonts w:ascii="Century" w:eastAsia="ＭＳ 明朝" w:hAnsi="Century" w:cs="ＭＳ Ｐゴシック" w:hint="eastAsia"/>
          <w:kern w:val="0"/>
          <w:sz w:val="22"/>
          <w:szCs w:val="18"/>
        </w:rPr>
        <w:t>。</w:t>
      </w:r>
      <w:r w:rsidR="009C0C3E">
        <w:rPr>
          <w:rFonts w:ascii="Century" w:eastAsia="ＭＳ 明朝" w:hAnsi="Century" w:cs="ＭＳ Ｐゴシック"/>
          <w:kern w:val="0"/>
          <w:sz w:val="22"/>
          <w:szCs w:val="18"/>
        </w:rPr>
        <w:br/>
      </w:r>
      <w:r w:rsidR="009C0C3E">
        <w:rPr>
          <w:rFonts w:ascii="Century" w:eastAsia="ＭＳ 明朝" w:hAnsi="Century" w:cs="ＭＳ Ｐゴシック" w:hint="eastAsia"/>
          <w:kern w:val="0"/>
          <w:sz w:val="22"/>
          <w:szCs w:val="18"/>
        </w:rPr>
        <w:t>（</w:t>
      </w:r>
      <w:del w:id="82" w:author="Susumu Hara" w:date="2021-07-02T17:52:00Z">
        <w:r w:rsidR="009C0C3E" w:rsidDel="00E558E2">
          <w:rPr>
            <w:rFonts w:ascii="Century" w:eastAsia="ＭＳ 明朝" w:hAnsi="Century" w:cs="ＭＳ Ｐゴシック" w:hint="eastAsia"/>
            <w:kern w:val="0"/>
            <w:sz w:val="22"/>
            <w:szCs w:val="18"/>
          </w:rPr>
          <w:delText>3</w:delText>
        </w:r>
      </w:del>
      <w:ins w:id="83" w:author="Susumu Hara" w:date="2021-07-02T17:52:00Z">
        <w:r w:rsidR="00E558E2">
          <w:rPr>
            <w:rFonts w:ascii="Century" w:eastAsia="ＭＳ 明朝" w:hAnsi="Century" w:cs="ＭＳ Ｐゴシック"/>
            <w:kern w:val="0"/>
            <w:sz w:val="22"/>
            <w:szCs w:val="18"/>
          </w:rPr>
          <w:t>9</w:t>
        </w:r>
      </w:ins>
      <w:r w:rsidR="009C0C3E">
        <w:rPr>
          <w:rFonts w:ascii="Century" w:eastAsia="ＭＳ 明朝" w:hAnsi="Century" w:cs="ＭＳ Ｐゴシック" w:hint="eastAsia"/>
          <w:kern w:val="0"/>
          <w:sz w:val="22"/>
          <w:szCs w:val="18"/>
        </w:rPr>
        <w:t>月</w:t>
      </w:r>
      <w:del w:id="84" w:author="Susumu Hara" w:date="2021-07-02T17:52:00Z">
        <w:r w:rsidR="0018510C" w:rsidDel="00E558E2">
          <w:rPr>
            <w:rFonts w:ascii="Century" w:eastAsia="ＭＳ 明朝" w:hAnsi="Century" w:cs="ＭＳ Ｐゴシック" w:hint="eastAsia"/>
            <w:kern w:val="0"/>
            <w:sz w:val="22"/>
            <w:szCs w:val="18"/>
          </w:rPr>
          <w:delText>17</w:delText>
        </w:r>
      </w:del>
      <w:ins w:id="85" w:author="Susumu Hara" w:date="2021-07-02T17:52:00Z">
        <w:r w:rsidR="00E558E2">
          <w:rPr>
            <w:rFonts w:ascii="Century" w:eastAsia="ＭＳ 明朝" w:hAnsi="Century" w:cs="ＭＳ Ｐゴシック" w:hint="eastAsia"/>
            <w:kern w:val="0"/>
            <w:sz w:val="22"/>
            <w:szCs w:val="18"/>
          </w:rPr>
          <w:t>1</w:t>
        </w:r>
        <w:r w:rsidR="00E558E2">
          <w:rPr>
            <w:rFonts w:ascii="Century" w:eastAsia="ＭＳ 明朝" w:hAnsi="Century" w:cs="ＭＳ Ｐゴシック"/>
            <w:kern w:val="0"/>
            <w:sz w:val="22"/>
            <w:szCs w:val="18"/>
          </w:rPr>
          <w:t>6</w:t>
        </w:r>
      </w:ins>
      <w:r w:rsidR="0018510C">
        <w:rPr>
          <w:rFonts w:ascii="Century" w:eastAsia="ＭＳ 明朝" w:hAnsi="Century" w:cs="ＭＳ Ｐゴシック" w:hint="eastAsia"/>
          <w:kern w:val="0"/>
          <w:sz w:val="22"/>
          <w:szCs w:val="18"/>
        </w:rPr>
        <w:t>日</w:t>
      </w:r>
      <w:ins w:id="86" w:author="Susumu Hara" w:date="2021-07-02T17:52:00Z">
        <w:r w:rsidR="00E558E2">
          <w:rPr>
            <w:rFonts w:ascii="Century" w:eastAsia="ＭＳ 明朝" w:hAnsi="Century" w:cs="ＭＳ Ｐゴシック"/>
            <w:kern w:val="0"/>
            <w:sz w:val="22"/>
            <w:szCs w:val="18"/>
          </w:rPr>
          <w:t>(</w:t>
        </w:r>
      </w:ins>
      <w:ins w:id="87" w:author="Susumu Hara" w:date="2021-07-02T17:53:00Z">
        <w:r w:rsidR="00E558E2">
          <w:rPr>
            <w:rFonts w:ascii="Century" w:eastAsia="ＭＳ 明朝" w:hAnsi="Century" w:cs="ＭＳ Ｐゴシック" w:hint="eastAsia"/>
            <w:kern w:val="0"/>
            <w:sz w:val="22"/>
            <w:szCs w:val="18"/>
          </w:rPr>
          <w:t>木</w:t>
        </w:r>
      </w:ins>
      <w:del w:id="88" w:author="Susumu Hara" w:date="2021-07-02T17:52:00Z">
        <w:r w:rsidR="0018510C" w:rsidDel="00E558E2">
          <w:rPr>
            <w:rFonts w:ascii="Century" w:eastAsia="ＭＳ 明朝" w:hAnsi="Century" w:cs="ＭＳ Ｐゴシック" w:hint="eastAsia"/>
            <w:kern w:val="0"/>
            <w:sz w:val="22"/>
            <w:szCs w:val="18"/>
          </w:rPr>
          <w:delText>(</w:delText>
        </w:r>
        <w:r w:rsidR="0018510C" w:rsidDel="00E558E2">
          <w:rPr>
            <w:rFonts w:ascii="Century" w:eastAsia="ＭＳ 明朝" w:hAnsi="Century" w:cs="ＭＳ Ｐゴシック" w:hint="eastAsia"/>
            <w:kern w:val="0"/>
            <w:sz w:val="22"/>
            <w:szCs w:val="18"/>
          </w:rPr>
          <w:delText>水</w:delText>
        </w:r>
      </w:del>
      <w:r w:rsidR="0018510C">
        <w:rPr>
          <w:rFonts w:ascii="Century" w:eastAsia="ＭＳ 明朝" w:hAnsi="Century" w:cs="ＭＳ Ｐゴシック" w:hint="eastAsia"/>
          <w:kern w:val="0"/>
          <w:sz w:val="22"/>
          <w:szCs w:val="18"/>
        </w:rPr>
        <w:t>)</w:t>
      </w:r>
      <w:r w:rsidR="0018510C">
        <w:rPr>
          <w:rFonts w:ascii="Century" w:eastAsia="ＭＳ 明朝" w:hAnsi="Century" w:cs="ＭＳ Ｐゴシック"/>
          <w:kern w:val="0"/>
          <w:sz w:val="22"/>
          <w:szCs w:val="18"/>
        </w:rPr>
        <w:t xml:space="preserve"> </w:t>
      </w:r>
      <w:r w:rsidR="0018510C">
        <w:rPr>
          <w:rFonts w:ascii="Century" w:eastAsia="ＭＳ 明朝" w:hAnsi="Century" w:cs="ＭＳ Ｐゴシック" w:hint="eastAsia"/>
          <w:kern w:val="0"/>
          <w:sz w:val="22"/>
          <w:szCs w:val="18"/>
        </w:rPr>
        <w:t>を予定しています。）</w:t>
      </w:r>
    </w:p>
    <w:p w14:paraId="3C735C42" w14:textId="77777777" w:rsidR="000E5EB1" w:rsidRPr="00234BA6" w:rsidRDefault="000E5EB1" w:rsidP="00FB3CAC">
      <w:pPr>
        <w:widowControl/>
        <w:ind w:left="1320" w:hangingChars="600" w:hanging="1320"/>
        <w:jc w:val="left"/>
        <w:rPr>
          <w:rFonts w:ascii="Century" w:eastAsia="ＭＳ 明朝" w:hAnsi="Century" w:cs="ＭＳ Ｐゴシック"/>
          <w:kern w:val="0"/>
          <w:sz w:val="22"/>
          <w:szCs w:val="18"/>
        </w:rPr>
      </w:pPr>
    </w:p>
    <w:p w14:paraId="277139D7" w14:textId="5E096E30" w:rsidR="00373F90" w:rsidRPr="00234BA6" w:rsidRDefault="00373F90" w:rsidP="008F2805">
      <w:pPr>
        <w:widowControl/>
        <w:spacing w:afterLines="25" w:after="90"/>
        <w:rPr>
          <w:rFonts w:asciiTheme="majorEastAsia" w:eastAsiaTheme="majorEastAsia" w:hAnsiTheme="majorEastAsia" w:cs="ＭＳ Ｐゴシック"/>
          <w:b/>
          <w:bCs/>
          <w:kern w:val="0"/>
          <w:sz w:val="22"/>
          <w:szCs w:val="28"/>
        </w:rPr>
      </w:pPr>
      <w:r w:rsidRPr="00234BA6">
        <w:rPr>
          <w:rFonts w:asciiTheme="majorEastAsia" w:eastAsiaTheme="majorEastAsia" w:hAnsiTheme="majorEastAsia" w:cs="ＭＳ Ｐゴシック" w:hint="eastAsia"/>
          <w:b/>
          <w:bCs/>
          <w:kern w:val="0"/>
          <w:sz w:val="22"/>
          <w:szCs w:val="28"/>
        </w:rPr>
        <w:t>合格者発表</w:t>
      </w:r>
      <w:r w:rsidR="00A8170D" w:rsidRPr="00234BA6">
        <w:rPr>
          <w:rFonts w:asciiTheme="majorEastAsia" w:eastAsiaTheme="majorEastAsia" w:hAnsiTheme="majorEastAsia" w:cs="ＭＳ Ｐゴシック" w:hint="eastAsia"/>
          <w:b/>
          <w:bCs/>
          <w:kern w:val="0"/>
          <w:sz w:val="22"/>
          <w:szCs w:val="28"/>
        </w:rPr>
        <w:t>（予定）</w:t>
      </w:r>
    </w:p>
    <w:p w14:paraId="02F30FD9" w14:textId="14C1348C" w:rsidR="00144A39" w:rsidRDefault="000A5391" w:rsidP="00E449EA">
      <w:pPr>
        <w:widowControl/>
        <w:ind w:left="220" w:rightChars="-136" w:right="-286" w:hangingChars="100" w:hanging="220"/>
        <w:rPr>
          <w:rFonts w:ascii="Century" w:eastAsia="ＭＳ 明朝" w:hAnsi="Century" w:cs="ＭＳ Ｐゴシック"/>
          <w:kern w:val="0"/>
          <w:sz w:val="22"/>
          <w:szCs w:val="18"/>
        </w:rPr>
      </w:pPr>
      <w:r w:rsidRPr="00234BA6">
        <w:rPr>
          <w:rFonts w:ascii="Century" w:eastAsia="ＭＳ 明朝" w:hAnsi="Century" w:cs="ＭＳ Ｐゴシック" w:hint="eastAsia"/>
          <w:kern w:val="0"/>
          <w:sz w:val="22"/>
          <w:szCs w:val="18"/>
        </w:rPr>
        <w:t xml:space="preserve">　</w:t>
      </w:r>
      <w:r w:rsidR="00A72993" w:rsidRPr="00234BA6">
        <w:rPr>
          <w:rFonts w:ascii="Century" w:eastAsia="ＭＳ 明朝" w:hAnsi="Century" w:cs="ＭＳ Ｐゴシック" w:hint="eastAsia"/>
          <w:kern w:val="0"/>
          <w:sz w:val="22"/>
          <w:szCs w:val="18"/>
        </w:rPr>
        <w:t>合否は</w:t>
      </w:r>
      <w:r w:rsidR="00A72993" w:rsidRPr="00234BA6">
        <w:rPr>
          <w:rFonts w:ascii="Century" w:eastAsia="ＭＳ 明朝" w:hAnsi="Century" w:cs="ＭＳ Ｐゴシック" w:hint="eastAsia"/>
          <w:color w:val="000000" w:themeColor="text1"/>
          <w:kern w:val="0"/>
          <w:sz w:val="22"/>
          <w:szCs w:val="18"/>
        </w:rPr>
        <w:t>、</w:t>
      </w:r>
      <w:ins w:id="89" w:author="Susumu Hara" w:date="2021-07-02T17:53:00Z">
        <w:r w:rsidR="00E558E2">
          <w:rPr>
            <w:rFonts w:ascii="Century" w:eastAsia="ＭＳ 明朝" w:hAnsi="Century" w:cs="ＭＳ Ｐゴシック" w:hint="eastAsia"/>
            <w:color w:val="000000" w:themeColor="text1"/>
            <w:kern w:val="0"/>
            <w:sz w:val="22"/>
            <w:szCs w:val="18"/>
          </w:rPr>
          <w:t>9</w:t>
        </w:r>
      </w:ins>
      <w:del w:id="90" w:author="Susumu Hara" w:date="2021-07-02T17:53:00Z">
        <w:r w:rsidR="00D1657A" w:rsidDel="00E558E2">
          <w:rPr>
            <w:rFonts w:ascii="Century" w:eastAsia="ＭＳ 明朝" w:hAnsi="Century" w:cs="ＭＳ Ｐゴシック" w:hint="eastAsia"/>
            <w:color w:val="000000" w:themeColor="text1"/>
            <w:kern w:val="0"/>
            <w:sz w:val="22"/>
            <w:szCs w:val="18"/>
          </w:rPr>
          <w:delText>3</w:delText>
        </w:r>
      </w:del>
      <w:r w:rsidR="00CD114D" w:rsidRPr="00234BA6">
        <w:rPr>
          <w:rFonts w:ascii="Century" w:eastAsia="ＭＳ 明朝" w:hAnsi="Century" w:cs="ＭＳ Ｐゴシック" w:hint="eastAsia"/>
          <w:color w:val="000000" w:themeColor="text1"/>
          <w:kern w:val="0"/>
          <w:sz w:val="22"/>
          <w:szCs w:val="18"/>
        </w:rPr>
        <w:t>月</w:t>
      </w:r>
      <w:ins w:id="91" w:author="Susumu Hara" w:date="2021-07-07T12:27:00Z">
        <w:r w:rsidR="008A7A66">
          <w:rPr>
            <w:rFonts w:ascii="Century" w:eastAsia="ＭＳ 明朝" w:hAnsi="Century" w:cs="ＭＳ Ｐゴシック"/>
            <w:color w:val="000000" w:themeColor="text1"/>
            <w:kern w:val="0"/>
            <w:sz w:val="22"/>
            <w:szCs w:val="18"/>
          </w:rPr>
          <w:t>30</w:t>
        </w:r>
      </w:ins>
      <w:del w:id="92" w:author="Susumu Hara" w:date="2021-07-02T17:53:00Z">
        <w:r w:rsidR="005A4FC2" w:rsidRPr="00234BA6" w:rsidDel="00E558E2">
          <w:rPr>
            <w:rFonts w:ascii="Century" w:eastAsia="ＭＳ 明朝" w:hAnsi="Century" w:cs="ＭＳ Ｐゴシック" w:hint="eastAsia"/>
            <w:color w:val="000000" w:themeColor="text1"/>
            <w:kern w:val="0"/>
            <w:sz w:val="22"/>
            <w:szCs w:val="18"/>
          </w:rPr>
          <w:delText>2</w:delText>
        </w:r>
        <w:r w:rsidR="00D1657A" w:rsidDel="00E558E2">
          <w:rPr>
            <w:rFonts w:ascii="Century" w:eastAsia="ＭＳ 明朝" w:hAnsi="Century" w:cs="ＭＳ Ｐゴシック" w:hint="eastAsia"/>
            <w:color w:val="000000" w:themeColor="text1"/>
            <w:kern w:val="0"/>
            <w:sz w:val="22"/>
            <w:szCs w:val="18"/>
          </w:rPr>
          <w:delText>2</w:delText>
        </w:r>
      </w:del>
      <w:r w:rsidR="00CD114D" w:rsidRPr="00234BA6">
        <w:rPr>
          <w:rFonts w:ascii="Century" w:eastAsia="ＭＳ 明朝" w:hAnsi="Century" w:cs="ＭＳ Ｐゴシック" w:hint="eastAsia"/>
          <w:color w:val="000000" w:themeColor="text1"/>
          <w:kern w:val="0"/>
          <w:sz w:val="22"/>
          <w:szCs w:val="18"/>
        </w:rPr>
        <w:t>日</w:t>
      </w:r>
      <w:r w:rsidR="005A4FC2" w:rsidRPr="00234BA6">
        <w:rPr>
          <w:rFonts w:ascii="Century" w:eastAsia="ＭＳ 明朝" w:hAnsi="Century" w:cs="ＭＳ Ｐゴシック" w:hint="eastAsia"/>
          <w:color w:val="000000" w:themeColor="text1"/>
          <w:kern w:val="0"/>
          <w:sz w:val="22"/>
          <w:szCs w:val="18"/>
        </w:rPr>
        <w:t>（</w:t>
      </w:r>
      <w:ins w:id="93" w:author="Susumu Hara" w:date="2021-07-07T12:27:00Z">
        <w:r w:rsidR="008A7A66">
          <w:rPr>
            <w:rFonts w:ascii="Century" w:eastAsia="ＭＳ 明朝" w:hAnsi="Century" w:cs="ＭＳ Ｐゴシック" w:hint="eastAsia"/>
            <w:color w:val="000000" w:themeColor="text1"/>
            <w:kern w:val="0"/>
            <w:sz w:val="22"/>
            <w:szCs w:val="18"/>
          </w:rPr>
          <w:t>木</w:t>
        </w:r>
      </w:ins>
      <w:del w:id="94" w:author="Susumu Hara" w:date="2021-07-02T17:53:00Z">
        <w:r w:rsidR="00D1657A" w:rsidDel="00E558E2">
          <w:rPr>
            <w:rFonts w:ascii="Century" w:eastAsia="ＭＳ 明朝" w:hAnsi="Century" w:cs="ＭＳ Ｐゴシック" w:hint="eastAsia"/>
            <w:color w:val="000000" w:themeColor="text1"/>
            <w:kern w:val="0"/>
            <w:sz w:val="22"/>
            <w:szCs w:val="18"/>
          </w:rPr>
          <w:delText>月</w:delText>
        </w:r>
      </w:del>
      <w:r w:rsidR="005A4FC2" w:rsidRPr="00234BA6">
        <w:rPr>
          <w:rFonts w:ascii="Century" w:eastAsia="ＭＳ 明朝" w:hAnsi="Century" w:cs="ＭＳ Ｐゴシック" w:hint="eastAsia"/>
          <w:color w:val="000000" w:themeColor="text1"/>
          <w:kern w:val="0"/>
          <w:sz w:val="22"/>
          <w:szCs w:val="18"/>
        </w:rPr>
        <w:t>）</w:t>
      </w:r>
      <w:r w:rsidR="009B1804">
        <w:rPr>
          <w:rFonts w:ascii="Century" w:eastAsia="ＭＳ 明朝" w:hAnsi="Century" w:cs="ＭＳ Ｐゴシック" w:hint="eastAsia"/>
          <w:color w:val="000000" w:themeColor="text1"/>
          <w:kern w:val="0"/>
          <w:sz w:val="22"/>
          <w:szCs w:val="18"/>
        </w:rPr>
        <w:t>1</w:t>
      </w:r>
      <w:ins w:id="95" w:author="Susumu Hara" w:date="2021-07-07T12:27:00Z">
        <w:r w:rsidR="008A7A66">
          <w:rPr>
            <w:rFonts w:ascii="Century" w:eastAsia="ＭＳ 明朝" w:hAnsi="Century" w:cs="ＭＳ Ｐゴシック"/>
            <w:color w:val="000000" w:themeColor="text1"/>
            <w:kern w:val="0"/>
            <w:sz w:val="22"/>
            <w:szCs w:val="18"/>
          </w:rPr>
          <w:t>7</w:t>
        </w:r>
      </w:ins>
      <w:del w:id="96" w:author="Susumu Hara" w:date="2021-07-07T12:27:00Z">
        <w:r w:rsidR="009B1804" w:rsidDel="008A7A66">
          <w:rPr>
            <w:rFonts w:ascii="Century" w:eastAsia="ＭＳ 明朝" w:hAnsi="Century" w:cs="ＭＳ Ｐゴシック"/>
            <w:color w:val="000000" w:themeColor="text1"/>
            <w:kern w:val="0"/>
            <w:sz w:val="22"/>
            <w:szCs w:val="18"/>
          </w:rPr>
          <w:delText>2</w:delText>
        </w:r>
      </w:del>
      <w:r w:rsidR="009B1804">
        <w:rPr>
          <w:rFonts w:ascii="Century" w:eastAsia="ＭＳ 明朝" w:hAnsi="Century" w:cs="ＭＳ Ｐゴシック"/>
          <w:color w:val="000000" w:themeColor="text1"/>
          <w:kern w:val="0"/>
          <w:sz w:val="22"/>
          <w:szCs w:val="18"/>
        </w:rPr>
        <w:t>:00</w:t>
      </w:r>
      <w:r w:rsidR="005A4FC2" w:rsidRPr="00234BA6">
        <w:rPr>
          <w:rFonts w:ascii="Century" w:eastAsia="ＭＳ 明朝" w:hAnsi="Century" w:cs="ＭＳ Ｐゴシック" w:hint="eastAsia"/>
          <w:color w:val="000000" w:themeColor="text1"/>
          <w:kern w:val="0"/>
          <w:sz w:val="22"/>
          <w:szCs w:val="18"/>
        </w:rPr>
        <w:t>ま</w:t>
      </w:r>
      <w:r w:rsidR="00A8170D" w:rsidRPr="00234BA6">
        <w:rPr>
          <w:rFonts w:ascii="Century" w:eastAsia="ＭＳ 明朝" w:hAnsi="Century" w:cs="ＭＳ Ｐゴシック" w:hint="eastAsia"/>
          <w:color w:val="000000" w:themeColor="text1"/>
          <w:kern w:val="0"/>
          <w:sz w:val="22"/>
          <w:szCs w:val="18"/>
        </w:rPr>
        <w:t>で</w:t>
      </w:r>
      <w:r w:rsidR="00CD114D" w:rsidRPr="00234BA6">
        <w:rPr>
          <w:rFonts w:ascii="Century" w:eastAsia="ＭＳ 明朝" w:hAnsi="Century" w:cs="ＭＳ Ｐゴシック" w:hint="eastAsia"/>
          <w:color w:val="000000" w:themeColor="text1"/>
          <w:kern w:val="0"/>
          <w:sz w:val="22"/>
          <w:szCs w:val="18"/>
        </w:rPr>
        <w:t>に、</w:t>
      </w:r>
      <w:r w:rsidR="00373F90" w:rsidRPr="00234BA6">
        <w:rPr>
          <w:rFonts w:ascii="Century" w:eastAsia="ＭＳ 明朝" w:hAnsi="Century" w:cs="ＭＳ Ｐゴシック" w:hint="eastAsia"/>
          <w:color w:val="000000" w:themeColor="text1"/>
          <w:kern w:val="0"/>
          <w:sz w:val="22"/>
          <w:szCs w:val="18"/>
        </w:rPr>
        <w:t>電子メールにて</w:t>
      </w:r>
      <w:r w:rsidR="00956876" w:rsidRPr="00234BA6">
        <w:rPr>
          <w:rFonts w:ascii="Century" w:eastAsia="ＭＳ 明朝" w:hAnsi="Century" w:cs="ＭＳ Ｐゴシック" w:hint="eastAsia"/>
          <w:color w:val="000000" w:themeColor="text1"/>
          <w:kern w:val="0"/>
          <w:sz w:val="22"/>
          <w:szCs w:val="18"/>
        </w:rPr>
        <w:t>本人および指導教員に</w:t>
      </w:r>
      <w:r w:rsidR="00373F90" w:rsidRPr="00234BA6">
        <w:rPr>
          <w:rFonts w:ascii="Century" w:eastAsia="ＭＳ 明朝" w:hAnsi="Century" w:cs="ＭＳ Ｐゴシック" w:hint="eastAsia"/>
          <w:color w:val="000000" w:themeColor="text1"/>
          <w:kern w:val="0"/>
          <w:sz w:val="22"/>
          <w:szCs w:val="18"/>
        </w:rPr>
        <w:t>通知</w:t>
      </w:r>
      <w:r w:rsidR="00A72993" w:rsidRPr="00234BA6">
        <w:rPr>
          <w:rFonts w:ascii="Century" w:eastAsia="ＭＳ 明朝" w:hAnsi="Century" w:cs="ＭＳ Ｐゴシック" w:hint="eastAsia"/>
          <w:color w:val="000000" w:themeColor="text1"/>
          <w:kern w:val="0"/>
          <w:sz w:val="22"/>
          <w:szCs w:val="18"/>
        </w:rPr>
        <w:t>します</w:t>
      </w:r>
      <w:r w:rsidR="00373F90" w:rsidRPr="00234BA6">
        <w:rPr>
          <w:rFonts w:ascii="Century" w:eastAsia="ＭＳ 明朝" w:hAnsi="Century" w:cs="ＭＳ Ｐゴシック" w:hint="eastAsia"/>
          <w:color w:val="000000" w:themeColor="text1"/>
          <w:kern w:val="0"/>
          <w:sz w:val="22"/>
          <w:szCs w:val="18"/>
        </w:rPr>
        <w:t>。</w:t>
      </w:r>
      <w:r w:rsidR="00A21201">
        <w:rPr>
          <w:rFonts w:ascii="Century" w:eastAsia="ＭＳ 明朝" w:hAnsi="Century" w:cs="ＭＳ Ｐゴシック"/>
          <w:color w:val="000000" w:themeColor="text1"/>
          <w:kern w:val="0"/>
          <w:sz w:val="22"/>
          <w:szCs w:val="18"/>
        </w:rPr>
        <w:br/>
      </w:r>
      <w:r w:rsidR="005A4FC2" w:rsidRPr="00234BA6">
        <w:rPr>
          <w:rFonts w:ascii="Century" w:eastAsia="ＭＳ 明朝" w:hAnsi="Century" w:cs="ＭＳ Ｐゴシック" w:hint="eastAsia"/>
          <w:color w:val="000000" w:themeColor="text1"/>
          <w:kern w:val="0"/>
          <w:sz w:val="22"/>
          <w:szCs w:val="18"/>
        </w:rPr>
        <w:t>202</w:t>
      </w:r>
      <w:r w:rsidR="00D1657A">
        <w:rPr>
          <w:rFonts w:ascii="Century" w:eastAsia="ＭＳ 明朝" w:hAnsi="Century" w:cs="ＭＳ Ｐゴシック" w:hint="eastAsia"/>
          <w:color w:val="000000" w:themeColor="text1"/>
          <w:kern w:val="0"/>
          <w:sz w:val="22"/>
          <w:szCs w:val="18"/>
        </w:rPr>
        <w:t>1</w:t>
      </w:r>
      <w:r w:rsidR="00DB3E1B" w:rsidRPr="00234BA6">
        <w:rPr>
          <w:rFonts w:ascii="Century" w:eastAsia="ＭＳ 明朝" w:hAnsi="Century" w:cs="ＭＳ Ｐゴシック" w:hint="eastAsia"/>
          <w:color w:val="000000" w:themeColor="text1"/>
          <w:kern w:val="0"/>
          <w:sz w:val="22"/>
          <w:szCs w:val="18"/>
        </w:rPr>
        <w:t>年</w:t>
      </w:r>
      <w:del w:id="97" w:author="Susumu Hara" w:date="2021-07-02T17:54:00Z">
        <w:r w:rsidR="00D1657A" w:rsidDel="00E558E2">
          <w:rPr>
            <w:rFonts w:ascii="Century" w:eastAsia="ＭＳ 明朝" w:hAnsi="Century" w:cs="ＭＳ Ｐゴシック" w:hint="eastAsia"/>
            <w:color w:val="000000" w:themeColor="text1"/>
            <w:kern w:val="0"/>
            <w:sz w:val="22"/>
            <w:szCs w:val="18"/>
          </w:rPr>
          <w:delText>4</w:delText>
        </w:r>
      </w:del>
      <w:ins w:id="98" w:author="Susumu Hara" w:date="2021-07-02T17:54:00Z">
        <w:r w:rsidR="00E558E2">
          <w:rPr>
            <w:rFonts w:ascii="Century" w:eastAsia="ＭＳ 明朝" w:hAnsi="Century" w:cs="ＭＳ Ｐゴシック" w:hint="eastAsia"/>
            <w:color w:val="000000" w:themeColor="text1"/>
            <w:kern w:val="0"/>
            <w:sz w:val="22"/>
            <w:szCs w:val="18"/>
          </w:rPr>
          <w:t>1</w:t>
        </w:r>
        <w:r w:rsidR="00E558E2">
          <w:rPr>
            <w:rFonts w:ascii="Century" w:eastAsia="ＭＳ 明朝" w:hAnsi="Century" w:cs="ＭＳ Ｐゴシック"/>
            <w:color w:val="000000" w:themeColor="text1"/>
            <w:kern w:val="0"/>
            <w:sz w:val="22"/>
            <w:szCs w:val="18"/>
          </w:rPr>
          <w:t>0</w:t>
        </w:r>
      </w:ins>
      <w:r w:rsidR="00DB3E1B" w:rsidRPr="00234BA6">
        <w:rPr>
          <w:rFonts w:ascii="Century" w:eastAsia="ＭＳ 明朝" w:hAnsi="Century" w:cs="ＭＳ Ｐゴシック" w:hint="eastAsia"/>
          <w:color w:val="000000" w:themeColor="text1"/>
          <w:kern w:val="0"/>
          <w:sz w:val="22"/>
          <w:szCs w:val="18"/>
        </w:rPr>
        <w:t>月</w:t>
      </w:r>
      <w:r w:rsidR="005A4FC2" w:rsidRPr="00234BA6">
        <w:rPr>
          <w:rFonts w:ascii="Century" w:eastAsia="ＭＳ 明朝" w:hAnsi="Century" w:cs="ＭＳ Ｐゴシック" w:hint="eastAsia"/>
          <w:color w:val="000000" w:themeColor="text1"/>
          <w:kern w:val="0"/>
          <w:sz w:val="22"/>
          <w:szCs w:val="18"/>
        </w:rPr>
        <w:t>1</w:t>
      </w:r>
      <w:r w:rsidR="00DB3E1B" w:rsidRPr="00234BA6">
        <w:rPr>
          <w:rFonts w:ascii="Century" w:eastAsia="ＭＳ 明朝" w:hAnsi="Century" w:cs="ＭＳ Ｐゴシック" w:hint="eastAsia"/>
          <w:color w:val="000000" w:themeColor="text1"/>
          <w:kern w:val="0"/>
          <w:sz w:val="22"/>
          <w:szCs w:val="18"/>
        </w:rPr>
        <w:t>日</w:t>
      </w:r>
      <w:ins w:id="99" w:author="Susumu Hara" w:date="2021-07-07T12:30:00Z">
        <w:r w:rsidR="00F31D9C" w:rsidRPr="00234BA6">
          <w:rPr>
            <w:rFonts w:ascii="Century" w:eastAsia="ＭＳ 明朝" w:hAnsi="Century" w:cs="ＭＳ Ｐゴシック" w:hint="eastAsia"/>
            <w:color w:val="000000" w:themeColor="text1"/>
            <w:kern w:val="0"/>
            <w:sz w:val="22"/>
            <w:szCs w:val="18"/>
          </w:rPr>
          <w:t>（</w:t>
        </w:r>
      </w:ins>
      <w:del w:id="100" w:author="Susumu Hara" w:date="2021-07-02T17:54:00Z">
        <w:r w:rsidR="005A4FC2" w:rsidRPr="00234BA6" w:rsidDel="00E558E2">
          <w:rPr>
            <w:rFonts w:ascii="Century" w:eastAsia="ＭＳ 明朝" w:hAnsi="Century" w:cs="ＭＳ Ｐゴシック" w:hint="eastAsia"/>
            <w:color w:val="000000" w:themeColor="text1"/>
            <w:kern w:val="0"/>
            <w:sz w:val="22"/>
            <w:szCs w:val="18"/>
          </w:rPr>
          <w:delText>（</w:delText>
        </w:r>
      </w:del>
      <w:ins w:id="101" w:author="Susumu Hara" w:date="2021-07-02T17:54:00Z">
        <w:r w:rsidR="00E558E2">
          <w:rPr>
            <w:rFonts w:ascii="Century" w:eastAsia="ＭＳ 明朝" w:hAnsi="Century" w:cs="ＭＳ Ｐゴシック" w:hint="eastAsia"/>
            <w:color w:val="000000" w:themeColor="text1"/>
            <w:kern w:val="0"/>
            <w:sz w:val="22"/>
            <w:szCs w:val="18"/>
          </w:rPr>
          <w:t>金</w:t>
        </w:r>
      </w:ins>
      <w:del w:id="102" w:author="Susumu Hara" w:date="2021-07-02T17:54:00Z">
        <w:r w:rsidR="00D1657A" w:rsidDel="00E558E2">
          <w:rPr>
            <w:rFonts w:ascii="Century" w:eastAsia="ＭＳ 明朝" w:hAnsi="Century" w:cs="ＭＳ Ｐゴシック" w:hint="eastAsia"/>
            <w:color w:val="000000" w:themeColor="text1"/>
            <w:kern w:val="0"/>
            <w:sz w:val="22"/>
            <w:szCs w:val="18"/>
          </w:rPr>
          <w:delText>木</w:delText>
        </w:r>
      </w:del>
      <w:r w:rsidR="005A4FC2" w:rsidRPr="00234BA6">
        <w:rPr>
          <w:rFonts w:ascii="Century" w:eastAsia="ＭＳ 明朝" w:hAnsi="Century" w:cs="ＭＳ Ｐゴシック" w:hint="eastAsia"/>
          <w:color w:val="000000" w:themeColor="text1"/>
          <w:kern w:val="0"/>
          <w:sz w:val="22"/>
          <w:szCs w:val="18"/>
        </w:rPr>
        <w:t>）</w:t>
      </w:r>
      <w:r w:rsidR="00DB3E1B" w:rsidRPr="00234BA6">
        <w:rPr>
          <w:rFonts w:ascii="Century" w:eastAsia="ＭＳ 明朝" w:hAnsi="Century" w:cs="ＭＳ Ｐゴシック" w:hint="eastAsia"/>
          <w:color w:val="000000" w:themeColor="text1"/>
          <w:kern w:val="0"/>
          <w:sz w:val="22"/>
          <w:szCs w:val="18"/>
        </w:rPr>
        <w:t>からの履修</w:t>
      </w:r>
      <w:r w:rsidR="00DB3E1B" w:rsidRPr="00234BA6">
        <w:rPr>
          <w:rFonts w:ascii="Century" w:eastAsia="ＭＳ 明朝" w:hAnsi="Century" w:cs="ＭＳ Ｐゴシック" w:hint="eastAsia"/>
          <w:kern w:val="0"/>
          <w:sz w:val="22"/>
          <w:szCs w:val="18"/>
        </w:rPr>
        <w:t>開始を予定しています。</w:t>
      </w:r>
    </w:p>
    <w:p w14:paraId="71B2A876" w14:textId="77777777" w:rsidR="00EF28D1" w:rsidRPr="00A21201" w:rsidRDefault="00EF28D1" w:rsidP="00E449EA">
      <w:pPr>
        <w:widowControl/>
        <w:rPr>
          <w:rFonts w:ascii="Century" w:eastAsia="ＭＳ 明朝" w:hAnsi="Century" w:cs="ＭＳ Ｐゴシック"/>
          <w:kern w:val="0"/>
          <w:sz w:val="22"/>
          <w:szCs w:val="18"/>
        </w:rPr>
      </w:pPr>
    </w:p>
    <w:p w14:paraId="08192C2C" w14:textId="6A7216F9" w:rsidR="00A72993" w:rsidRPr="00406ED9" w:rsidRDefault="00DB3E1B" w:rsidP="008F2805">
      <w:pPr>
        <w:widowControl/>
        <w:spacing w:afterLines="25" w:after="90"/>
        <w:rPr>
          <w:rFonts w:asciiTheme="majorEastAsia" w:eastAsiaTheme="majorEastAsia" w:hAnsiTheme="majorEastAsia" w:cs="ＭＳ Ｐゴシック"/>
          <w:b/>
          <w:bCs/>
          <w:color w:val="000000" w:themeColor="text1"/>
          <w:kern w:val="0"/>
          <w:sz w:val="22"/>
          <w:szCs w:val="28"/>
        </w:rPr>
      </w:pPr>
      <w:r w:rsidRPr="00406ED9">
        <w:rPr>
          <w:rFonts w:asciiTheme="majorEastAsia" w:eastAsiaTheme="majorEastAsia" w:hAnsiTheme="majorEastAsia" w:cs="ＭＳ Ｐゴシック" w:hint="eastAsia"/>
          <w:b/>
          <w:bCs/>
          <w:color w:val="000000" w:themeColor="text1"/>
          <w:kern w:val="0"/>
          <w:sz w:val="22"/>
          <w:szCs w:val="28"/>
        </w:rPr>
        <w:t>費用等</w:t>
      </w:r>
    </w:p>
    <w:p w14:paraId="6E7A84B0" w14:textId="40F410D6" w:rsidR="005A4FC2" w:rsidRPr="00406ED9" w:rsidRDefault="000A5391" w:rsidP="00024AD8">
      <w:pPr>
        <w:widowControl/>
        <w:rPr>
          <w:rFonts w:ascii="Century" w:eastAsia="ＭＳ 明朝" w:hAnsi="Century" w:cs="ＭＳ Ｐゴシック"/>
          <w:color w:val="000000" w:themeColor="text1"/>
          <w:kern w:val="0"/>
          <w:sz w:val="22"/>
          <w:szCs w:val="18"/>
        </w:rPr>
      </w:pPr>
      <w:r w:rsidRPr="00406ED9">
        <w:rPr>
          <w:rFonts w:ascii="Century" w:eastAsia="ＭＳ 明朝" w:hAnsi="Century" w:cs="ＭＳ Ｐゴシック" w:hint="eastAsia"/>
          <w:color w:val="000000" w:themeColor="text1"/>
          <w:kern w:val="0"/>
          <w:sz w:val="22"/>
          <w:szCs w:val="18"/>
        </w:rPr>
        <w:t xml:space="preserve">　</w:t>
      </w:r>
      <w:r w:rsidR="00A72993" w:rsidRPr="00406ED9">
        <w:rPr>
          <w:rFonts w:ascii="Century" w:eastAsia="ＭＳ 明朝" w:hAnsi="Century" w:cs="ＭＳ Ｐゴシック" w:hint="eastAsia"/>
          <w:color w:val="000000" w:themeColor="text1"/>
          <w:kern w:val="0"/>
          <w:sz w:val="22"/>
          <w:szCs w:val="18"/>
        </w:rPr>
        <w:t>本プログラムに参加するための</w:t>
      </w:r>
      <w:r w:rsidR="00DB3E1B" w:rsidRPr="00406ED9">
        <w:rPr>
          <w:rFonts w:ascii="Century" w:eastAsia="ＭＳ 明朝" w:hAnsi="Century" w:cs="ＭＳ Ｐゴシック" w:hint="eastAsia"/>
          <w:color w:val="000000" w:themeColor="text1"/>
          <w:kern w:val="0"/>
          <w:sz w:val="22"/>
          <w:szCs w:val="18"/>
        </w:rPr>
        <w:t>費用</w:t>
      </w:r>
      <w:r w:rsidR="00A72993" w:rsidRPr="00406ED9">
        <w:rPr>
          <w:rFonts w:ascii="Century" w:eastAsia="ＭＳ 明朝" w:hAnsi="Century" w:cs="ＭＳ Ｐゴシック" w:hint="eastAsia"/>
          <w:color w:val="000000" w:themeColor="text1"/>
          <w:kern w:val="0"/>
          <w:sz w:val="22"/>
          <w:szCs w:val="18"/>
        </w:rPr>
        <w:t>はありません。なお、名古屋大学の授業料・入学金等がこのプログラムへの参加によって自動的に免除されることはありません。</w:t>
      </w:r>
    </w:p>
    <w:p w14:paraId="6E36AE9E" w14:textId="77777777" w:rsidR="00024AD8" w:rsidRPr="00406ED9" w:rsidRDefault="00024AD8" w:rsidP="00024AD8">
      <w:pPr>
        <w:widowControl/>
        <w:rPr>
          <w:rFonts w:asciiTheme="majorEastAsia" w:eastAsiaTheme="majorEastAsia" w:hAnsiTheme="majorEastAsia" w:cs="ＭＳ Ｐゴシック"/>
          <w:b/>
          <w:bCs/>
          <w:color w:val="000000" w:themeColor="text1"/>
          <w:kern w:val="0"/>
          <w:sz w:val="22"/>
          <w:szCs w:val="28"/>
        </w:rPr>
      </w:pPr>
    </w:p>
    <w:p w14:paraId="2E14801F" w14:textId="03765A80" w:rsidR="00A72993" w:rsidRPr="00406ED9" w:rsidRDefault="00A72993" w:rsidP="00C85D7A">
      <w:pPr>
        <w:widowControl/>
        <w:spacing w:afterLines="25" w:after="90"/>
        <w:rPr>
          <w:rFonts w:asciiTheme="majorEastAsia" w:eastAsiaTheme="majorEastAsia" w:hAnsiTheme="majorEastAsia" w:cs="ＭＳ Ｐゴシック"/>
          <w:b/>
          <w:bCs/>
          <w:color w:val="000000" w:themeColor="text1"/>
          <w:kern w:val="0"/>
          <w:sz w:val="22"/>
          <w:szCs w:val="28"/>
        </w:rPr>
      </w:pPr>
      <w:r w:rsidRPr="00406ED9">
        <w:rPr>
          <w:rFonts w:asciiTheme="majorEastAsia" w:eastAsiaTheme="majorEastAsia" w:hAnsiTheme="majorEastAsia" w:cs="ＭＳ Ｐゴシック" w:hint="eastAsia"/>
          <w:b/>
          <w:bCs/>
          <w:color w:val="000000" w:themeColor="text1"/>
          <w:kern w:val="0"/>
          <w:sz w:val="22"/>
          <w:szCs w:val="28"/>
        </w:rPr>
        <w:lastRenderedPageBreak/>
        <w:t>経済的支援</w:t>
      </w:r>
    </w:p>
    <w:p w14:paraId="25FA550F" w14:textId="12D42D48" w:rsidR="00A72993" w:rsidRPr="0093351A" w:rsidRDefault="00142F54" w:rsidP="008F2805">
      <w:pPr>
        <w:widowControl/>
        <w:rPr>
          <w:rFonts w:ascii="Century" w:hAnsi="Century" w:cs="ＭＳ Ｐゴシック"/>
          <w:color w:val="000000" w:themeColor="text1"/>
          <w:kern w:val="0"/>
          <w:sz w:val="22"/>
          <w:szCs w:val="18"/>
        </w:rPr>
      </w:pPr>
      <w:r w:rsidRPr="0093351A">
        <w:rPr>
          <w:rFonts w:ascii="Century" w:eastAsia="ＭＳ 明朝" w:hAnsi="Century" w:cs="ＭＳ Ｐゴシック" w:hint="eastAsia"/>
          <w:color w:val="000000" w:themeColor="text1"/>
          <w:kern w:val="0"/>
          <w:sz w:val="22"/>
          <w:szCs w:val="18"/>
        </w:rPr>
        <w:t xml:space="preserve">　</w:t>
      </w:r>
      <w:r w:rsidR="00A72993" w:rsidRPr="0093351A">
        <w:rPr>
          <w:rFonts w:ascii="Century" w:hAnsi="Century" w:cs="ＭＳ Ｐゴシック" w:hint="eastAsia"/>
          <w:color w:val="000000" w:themeColor="text1"/>
          <w:kern w:val="0"/>
          <w:sz w:val="22"/>
          <w:szCs w:val="18"/>
        </w:rPr>
        <w:t>博士前期課程では、</w:t>
      </w:r>
      <w:r w:rsidR="006A47B2" w:rsidRPr="0093351A">
        <w:rPr>
          <w:rFonts w:ascii="Century" w:hAnsi="Century" w:cs="ＭＳ Ｐゴシック" w:hint="eastAsia"/>
          <w:color w:val="000000" w:themeColor="text1"/>
          <w:kern w:val="0"/>
          <w:sz w:val="22"/>
          <w:szCs w:val="18"/>
        </w:rPr>
        <w:t>原則として</w:t>
      </w:r>
      <w:r w:rsidR="00633C28" w:rsidRPr="0093351A">
        <w:rPr>
          <w:rFonts w:ascii="Century" w:hAnsi="Century" w:cs="ＭＳ Ｐゴシック" w:hint="eastAsia"/>
          <w:color w:val="000000" w:themeColor="text1"/>
          <w:kern w:val="0"/>
          <w:sz w:val="22"/>
          <w:szCs w:val="18"/>
        </w:rPr>
        <w:t>月額</w:t>
      </w:r>
      <w:r w:rsidR="006A47B2" w:rsidRPr="0093351A">
        <w:rPr>
          <w:rFonts w:ascii="Century" w:hAnsi="Century" w:cs="ＭＳ Ｐゴシック" w:hint="eastAsia"/>
          <w:color w:val="000000" w:themeColor="text1"/>
          <w:kern w:val="0"/>
          <w:sz w:val="22"/>
          <w:szCs w:val="18"/>
        </w:rPr>
        <w:t>8</w:t>
      </w:r>
      <w:r w:rsidR="00A72993" w:rsidRPr="0093351A">
        <w:rPr>
          <w:rFonts w:ascii="Century" w:hAnsi="Century" w:cs="ＭＳ Ｐゴシック" w:hint="eastAsia"/>
          <w:color w:val="000000" w:themeColor="text1"/>
          <w:kern w:val="0"/>
          <w:sz w:val="22"/>
          <w:szCs w:val="18"/>
        </w:rPr>
        <w:t>0,000</w:t>
      </w:r>
      <w:r w:rsidR="00A72993" w:rsidRPr="0093351A">
        <w:rPr>
          <w:rFonts w:ascii="Century" w:hAnsi="Century" w:cs="ＭＳ Ｐゴシック" w:hint="eastAsia"/>
          <w:color w:val="000000" w:themeColor="text1"/>
          <w:kern w:val="0"/>
          <w:sz w:val="22"/>
          <w:szCs w:val="18"/>
        </w:rPr>
        <w:t>円</w:t>
      </w:r>
      <w:r w:rsidR="006A47B2" w:rsidRPr="0093351A">
        <w:rPr>
          <w:rFonts w:ascii="Century" w:hAnsi="Century" w:cs="ＭＳ Ｐゴシック" w:hint="eastAsia"/>
          <w:color w:val="000000" w:themeColor="text1"/>
          <w:kern w:val="0"/>
          <w:sz w:val="22"/>
          <w:szCs w:val="18"/>
        </w:rPr>
        <w:t>程度</w:t>
      </w:r>
      <w:r w:rsidR="00B97232">
        <w:rPr>
          <w:rFonts w:ascii="Century" w:hAnsi="Century" w:cs="ＭＳ Ｐゴシック" w:hint="eastAsia"/>
          <w:color w:val="000000" w:themeColor="text1"/>
          <w:kern w:val="0"/>
          <w:sz w:val="22"/>
          <w:szCs w:val="18"/>
        </w:rPr>
        <w:t>（雇用）</w:t>
      </w:r>
      <w:r w:rsidR="00A72993" w:rsidRPr="0093351A">
        <w:rPr>
          <w:rFonts w:ascii="Century" w:hAnsi="Century" w:cs="ＭＳ Ｐゴシック" w:hint="eastAsia"/>
          <w:color w:val="000000" w:themeColor="text1"/>
          <w:kern w:val="0"/>
          <w:sz w:val="22"/>
          <w:szCs w:val="18"/>
        </w:rPr>
        <w:t>、博士後期課程</w:t>
      </w:r>
      <w:r w:rsidR="00791122" w:rsidRPr="0093351A">
        <w:rPr>
          <w:rFonts w:ascii="Century" w:hAnsi="Century" w:cs="ＭＳ Ｐゴシック" w:hint="eastAsia"/>
          <w:color w:val="000000" w:themeColor="text1"/>
          <w:kern w:val="0"/>
          <w:sz w:val="22"/>
          <w:szCs w:val="18"/>
        </w:rPr>
        <w:t>で</w:t>
      </w:r>
      <w:r w:rsidR="00A72993" w:rsidRPr="0093351A">
        <w:rPr>
          <w:rFonts w:ascii="Century" w:hAnsi="Century" w:cs="ＭＳ Ｐゴシック" w:hint="eastAsia"/>
          <w:color w:val="000000" w:themeColor="text1"/>
          <w:kern w:val="0"/>
          <w:sz w:val="22"/>
          <w:szCs w:val="18"/>
        </w:rPr>
        <w:t>は、</w:t>
      </w:r>
      <w:r w:rsidR="00633C28" w:rsidRPr="0093351A">
        <w:rPr>
          <w:rFonts w:ascii="Century" w:hAnsi="Century" w:cs="ＭＳ Ｐゴシック" w:hint="eastAsia"/>
          <w:color w:val="000000" w:themeColor="text1"/>
          <w:kern w:val="0"/>
          <w:sz w:val="22"/>
          <w:szCs w:val="18"/>
        </w:rPr>
        <w:t>月額</w:t>
      </w:r>
      <w:del w:id="103" w:author="Susumu Hara" w:date="2021-07-08T11:25:00Z">
        <w:r w:rsidR="00633C28" w:rsidRPr="0093351A" w:rsidDel="006E7B4D">
          <w:rPr>
            <w:rFonts w:ascii="Century" w:hAnsi="Century" w:cs="ＭＳ Ｐゴシック" w:hint="eastAsia"/>
            <w:color w:val="000000" w:themeColor="text1"/>
            <w:kern w:val="0"/>
            <w:sz w:val="22"/>
            <w:szCs w:val="18"/>
          </w:rPr>
          <w:delText>200</w:delText>
        </w:r>
      </w:del>
      <w:ins w:id="104" w:author="Susumu Hara" w:date="2021-07-08T11:25:00Z">
        <w:r w:rsidR="006E7B4D">
          <w:rPr>
            <w:rFonts w:ascii="Century" w:hAnsi="Century" w:cs="ＭＳ Ｐゴシック"/>
            <w:color w:val="000000" w:themeColor="text1"/>
            <w:kern w:val="0"/>
            <w:sz w:val="22"/>
            <w:szCs w:val="18"/>
          </w:rPr>
          <w:t>18</w:t>
        </w:r>
        <w:r w:rsidR="006E7B4D" w:rsidRPr="0093351A">
          <w:rPr>
            <w:rFonts w:ascii="Century" w:hAnsi="Century" w:cs="ＭＳ Ｐゴシック" w:hint="eastAsia"/>
            <w:color w:val="000000" w:themeColor="text1"/>
            <w:kern w:val="0"/>
            <w:sz w:val="22"/>
            <w:szCs w:val="18"/>
          </w:rPr>
          <w:t>0</w:t>
        </w:r>
      </w:ins>
      <w:r w:rsidR="00633C28" w:rsidRPr="0093351A">
        <w:rPr>
          <w:rFonts w:ascii="Century" w:hAnsi="Century" w:cs="ＭＳ Ｐゴシック" w:hint="eastAsia"/>
          <w:color w:val="000000" w:themeColor="text1"/>
          <w:kern w:val="0"/>
          <w:sz w:val="22"/>
          <w:szCs w:val="18"/>
        </w:rPr>
        <w:t>,000</w:t>
      </w:r>
      <w:r w:rsidR="00633C28" w:rsidRPr="0093351A">
        <w:rPr>
          <w:rFonts w:ascii="Century" w:hAnsi="Century" w:cs="ＭＳ Ｐゴシック" w:hint="eastAsia"/>
          <w:color w:val="000000" w:themeColor="text1"/>
          <w:kern w:val="0"/>
          <w:sz w:val="22"/>
          <w:szCs w:val="18"/>
        </w:rPr>
        <w:t>円</w:t>
      </w:r>
      <w:r w:rsidR="00B97232">
        <w:rPr>
          <w:rFonts w:ascii="Century" w:hAnsi="Century" w:cs="ＭＳ Ｐゴシック" w:hint="eastAsia"/>
          <w:color w:val="000000" w:themeColor="text1"/>
          <w:kern w:val="0"/>
          <w:sz w:val="22"/>
          <w:szCs w:val="18"/>
        </w:rPr>
        <w:t>程度を</w:t>
      </w:r>
      <w:r w:rsidR="00633C28" w:rsidRPr="0093351A">
        <w:rPr>
          <w:rFonts w:ascii="Century" w:hAnsi="Century" w:cs="ＭＳ Ｐゴシック" w:hint="eastAsia"/>
          <w:color w:val="000000" w:themeColor="text1"/>
          <w:kern w:val="0"/>
          <w:sz w:val="22"/>
          <w:szCs w:val="18"/>
        </w:rPr>
        <w:t>上限</w:t>
      </w:r>
      <w:r w:rsidR="00B97232">
        <w:rPr>
          <w:rFonts w:ascii="Century" w:hAnsi="Century" w:cs="ＭＳ Ｐゴシック" w:hint="eastAsia"/>
          <w:color w:val="000000" w:themeColor="text1"/>
          <w:kern w:val="0"/>
          <w:sz w:val="22"/>
          <w:szCs w:val="18"/>
        </w:rPr>
        <w:t>として</w:t>
      </w:r>
      <w:r w:rsidR="00633C28" w:rsidRPr="0093351A">
        <w:rPr>
          <w:rFonts w:ascii="Century" w:hAnsi="Century" w:cs="ＭＳ Ｐゴシック" w:hint="eastAsia"/>
          <w:color w:val="000000" w:themeColor="text1"/>
          <w:kern w:val="0"/>
          <w:sz w:val="22"/>
          <w:szCs w:val="18"/>
        </w:rPr>
        <w:t>の経済的サポートを行います。</w:t>
      </w:r>
      <w:r w:rsidR="006A47B2" w:rsidRPr="0093351A">
        <w:rPr>
          <w:rFonts w:ascii="Century" w:hAnsi="Century" w:cs="ＭＳ Ｐゴシック" w:hint="eastAsia"/>
          <w:color w:val="000000" w:themeColor="text1"/>
          <w:kern w:val="0"/>
          <w:sz w:val="22"/>
          <w:szCs w:val="18"/>
        </w:rPr>
        <w:t>なお、本プログラムは予算が漸減する枠組みになっていますので、日本学術振興会特別研究員</w:t>
      </w:r>
      <w:r w:rsidR="006A47B2" w:rsidRPr="0093351A">
        <w:rPr>
          <w:rFonts w:ascii="Century" w:hAnsi="Century" w:cs="ＭＳ Ｐゴシック" w:hint="eastAsia"/>
          <w:color w:val="000000" w:themeColor="text1"/>
          <w:kern w:val="0"/>
          <w:sz w:val="22"/>
          <w:szCs w:val="18"/>
        </w:rPr>
        <w:t>(</w:t>
      </w:r>
      <w:r w:rsidR="006A47B2" w:rsidRPr="0093351A">
        <w:rPr>
          <w:rFonts w:ascii="Century" w:hAnsi="Century" w:cs="ＭＳ Ｐゴシック"/>
          <w:color w:val="000000" w:themeColor="text1"/>
          <w:kern w:val="0"/>
          <w:sz w:val="22"/>
          <w:szCs w:val="18"/>
        </w:rPr>
        <w:t>DC</w:t>
      </w:r>
      <w:r w:rsidR="006A47B2" w:rsidRPr="0093351A">
        <w:rPr>
          <w:rFonts w:ascii="Century" w:hAnsi="Century" w:cs="ＭＳ Ｐゴシック" w:hint="eastAsia"/>
          <w:color w:val="000000" w:themeColor="text1"/>
          <w:kern w:val="0"/>
          <w:sz w:val="22"/>
          <w:szCs w:val="18"/>
        </w:rPr>
        <w:t>)</w:t>
      </w:r>
      <w:r w:rsidR="006A47B2" w:rsidRPr="0093351A">
        <w:rPr>
          <w:rFonts w:ascii="Century" w:hAnsi="Century" w:cs="ＭＳ Ｐゴシック" w:hint="eastAsia"/>
          <w:color w:val="000000" w:themeColor="text1"/>
          <w:kern w:val="0"/>
          <w:sz w:val="22"/>
          <w:szCs w:val="18"/>
        </w:rPr>
        <w:t>や、民間との共同研究に基づく研究員</w:t>
      </w:r>
      <w:r w:rsidR="006A47B2" w:rsidRPr="0093351A">
        <w:rPr>
          <w:rFonts w:ascii="Century" w:hAnsi="Century" w:cs="ＭＳ Ｐゴシック" w:hint="eastAsia"/>
          <w:color w:val="000000" w:themeColor="text1"/>
          <w:kern w:val="0"/>
          <w:sz w:val="22"/>
          <w:szCs w:val="18"/>
        </w:rPr>
        <w:t>(</w:t>
      </w:r>
      <w:r w:rsidR="006A47B2" w:rsidRPr="0093351A">
        <w:rPr>
          <w:rFonts w:ascii="Century" w:hAnsi="Century" w:cs="ＭＳ Ｐゴシック" w:hint="eastAsia"/>
          <w:color w:val="000000" w:themeColor="text1"/>
          <w:kern w:val="0"/>
          <w:sz w:val="22"/>
          <w:szCs w:val="18"/>
        </w:rPr>
        <w:t>学生</w:t>
      </w:r>
      <w:r w:rsidR="006A47B2" w:rsidRPr="0093351A">
        <w:rPr>
          <w:rFonts w:ascii="Century" w:hAnsi="Century" w:cs="ＭＳ Ｐゴシック" w:hint="eastAsia"/>
          <w:color w:val="000000" w:themeColor="text1"/>
          <w:kern w:val="0"/>
          <w:sz w:val="22"/>
          <w:szCs w:val="18"/>
        </w:rPr>
        <w:t>)</w:t>
      </w:r>
      <w:r w:rsidR="006A47B2" w:rsidRPr="0093351A">
        <w:rPr>
          <w:rFonts w:ascii="Century" w:hAnsi="Century" w:cs="ＭＳ Ｐゴシック" w:hint="eastAsia"/>
          <w:color w:val="000000" w:themeColor="text1"/>
          <w:kern w:val="0"/>
          <w:sz w:val="22"/>
          <w:szCs w:val="18"/>
        </w:rPr>
        <w:t>雇用を目指すことを強く推奨します。また、</w:t>
      </w:r>
      <w:r w:rsidR="00633C28" w:rsidRPr="0093351A">
        <w:rPr>
          <w:rFonts w:ascii="Century" w:hAnsi="Century" w:cs="ＭＳ Ｐゴシック" w:hint="eastAsia"/>
          <w:color w:val="000000" w:themeColor="text1"/>
          <w:kern w:val="0"/>
          <w:sz w:val="22"/>
          <w:szCs w:val="18"/>
        </w:rPr>
        <w:t>支給金額は、規程に基づき決定しますので、</w:t>
      </w:r>
      <w:r w:rsidR="001D4BED">
        <w:rPr>
          <w:rFonts w:ascii="Century" w:hAnsi="Century" w:cs="ＭＳ Ｐゴシック" w:hint="eastAsia"/>
          <w:color w:val="000000" w:themeColor="text1"/>
          <w:kern w:val="0"/>
          <w:sz w:val="22"/>
          <w:szCs w:val="18"/>
        </w:rPr>
        <w:t>アルバイト</w:t>
      </w:r>
      <w:r w:rsidR="00B52774">
        <w:rPr>
          <w:rFonts w:ascii="Century" w:hAnsi="Century" w:cs="ＭＳ Ｐゴシック" w:hint="eastAsia"/>
          <w:color w:val="000000" w:themeColor="text1"/>
          <w:kern w:val="0"/>
          <w:sz w:val="22"/>
          <w:szCs w:val="18"/>
        </w:rPr>
        <w:t>などでの就業や</w:t>
      </w:r>
      <w:r w:rsidR="001D4BED">
        <w:rPr>
          <w:rFonts w:ascii="Century" w:hAnsi="Century" w:cs="ＭＳ Ｐゴシック" w:hint="eastAsia"/>
          <w:color w:val="000000" w:themeColor="text1"/>
          <w:kern w:val="0"/>
          <w:sz w:val="22"/>
          <w:szCs w:val="18"/>
        </w:rPr>
        <w:t>、</w:t>
      </w:r>
      <w:r w:rsidR="00633C28" w:rsidRPr="0093351A">
        <w:rPr>
          <w:rFonts w:ascii="Century" w:hAnsi="Century" w:cs="ＭＳ Ｐゴシック" w:hint="eastAsia"/>
          <w:color w:val="000000" w:themeColor="text1"/>
          <w:kern w:val="0"/>
          <w:sz w:val="22"/>
          <w:szCs w:val="18"/>
        </w:rPr>
        <w:t>他の経済的支援を受けている場合は、</w:t>
      </w:r>
      <w:r w:rsidR="00B52774">
        <w:rPr>
          <w:rFonts w:ascii="Century" w:hAnsi="Century" w:cs="ＭＳ Ｐゴシック" w:hint="eastAsia"/>
          <w:color w:val="000000" w:themeColor="text1"/>
          <w:kern w:val="0"/>
          <w:sz w:val="22"/>
          <w:szCs w:val="18"/>
        </w:rPr>
        <w:t>調整が行われ</w:t>
      </w:r>
      <w:ins w:id="105" w:author="Susumu Hara" w:date="2021-07-02T18:00:00Z">
        <w:r w:rsidR="00C560F6">
          <w:rPr>
            <w:rFonts w:ascii="Century" w:hAnsi="Century" w:cs="ＭＳ Ｐゴシック" w:hint="eastAsia"/>
            <w:color w:val="000000" w:themeColor="text1"/>
            <w:kern w:val="0"/>
            <w:sz w:val="22"/>
            <w:szCs w:val="18"/>
          </w:rPr>
          <w:t>たり</w:t>
        </w:r>
      </w:ins>
      <w:ins w:id="106" w:author="Susumu Hara" w:date="2021-07-02T17:56:00Z">
        <w:r w:rsidR="00C560F6">
          <w:rPr>
            <w:rFonts w:ascii="Century" w:hAnsi="Century" w:cs="ＭＳ Ｐゴシック" w:hint="eastAsia"/>
            <w:color w:val="000000" w:themeColor="text1"/>
            <w:kern w:val="0"/>
            <w:sz w:val="22"/>
            <w:szCs w:val="18"/>
          </w:rPr>
          <w:t>、支給さ</w:t>
        </w:r>
      </w:ins>
      <w:ins w:id="107" w:author="Susumu Hara" w:date="2021-07-02T17:59:00Z">
        <w:r w:rsidR="00C560F6">
          <w:rPr>
            <w:rFonts w:ascii="Century" w:hAnsi="Century" w:cs="ＭＳ Ｐゴシック" w:hint="eastAsia"/>
            <w:color w:val="000000" w:themeColor="text1"/>
            <w:kern w:val="0"/>
            <w:sz w:val="22"/>
            <w:szCs w:val="18"/>
          </w:rPr>
          <w:t>れない場合もあります</w:t>
        </w:r>
      </w:ins>
      <w:ins w:id="108" w:author="Susumu Hara" w:date="2021-07-02T17:57:00Z">
        <w:r w:rsidR="00C560F6">
          <w:rPr>
            <w:rFonts w:ascii="Century" w:hAnsi="Century" w:cs="ＭＳ Ｐゴシック" w:hint="eastAsia"/>
            <w:color w:val="000000" w:themeColor="text1"/>
            <w:kern w:val="0"/>
            <w:sz w:val="22"/>
            <w:szCs w:val="18"/>
          </w:rPr>
          <w:t>。</w:t>
        </w:r>
      </w:ins>
      <w:del w:id="109" w:author="Susumu Hara" w:date="2021-07-02T17:56:00Z">
        <w:r w:rsidR="00B52774" w:rsidDel="00C560F6">
          <w:rPr>
            <w:rFonts w:ascii="Century" w:hAnsi="Century" w:cs="ＭＳ Ｐゴシック" w:hint="eastAsia"/>
            <w:color w:val="000000" w:themeColor="text1"/>
            <w:kern w:val="0"/>
            <w:sz w:val="22"/>
            <w:szCs w:val="18"/>
          </w:rPr>
          <w:delText>ます</w:delText>
        </w:r>
        <w:r w:rsidR="00633C28" w:rsidRPr="0093351A" w:rsidDel="00C560F6">
          <w:rPr>
            <w:rFonts w:ascii="Century" w:hAnsi="Century" w:cs="ＭＳ Ｐゴシック" w:hint="eastAsia"/>
            <w:color w:val="000000" w:themeColor="text1"/>
            <w:kern w:val="0"/>
            <w:sz w:val="22"/>
            <w:szCs w:val="18"/>
          </w:rPr>
          <w:delText>。</w:delText>
        </w:r>
      </w:del>
      <w:ins w:id="110" w:author="Susumu Hara" w:date="2021-07-02T17:57:00Z">
        <w:r w:rsidR="00C560F6">
          <w:rPr>
            <w:rFonts w:ascii="Century" w:hAnsi="Century" w:cs="ＭＳ Ｐゴシック" w:hint="eastAsia"/>
            <w:color w:val="000000" w:themeColor="text1"/>
            <w:kern w:val="0"/>
            <w:sz w:val="22"/>
            <w:szCs w:val="18"/>
          </w:rPr>
          <w:t>やむを得ず支給開始が遅れる</w:t>
        </w:r>
      </w:ins>
      <w:ins w:id="111" w:author="Susumu Hara" w:date="2021-07-02T18:00:00Z">
        <w:r w:rsidR="00CE6D3A">
          <w:rPr>
            <w:rFonts w:ascii="Century" w:hAnsi="Century" w:cs="ＭＳ Ｐゴシック" w:hint="eastAsia"/>
            <w:color w:val="000000" w:themeColor="text1"/>
            <w:kern w:val="0"/>
            <w:sz w:val="22"/>
            <w:szCs w:val="18"/>
          </w:rPr>
          <w:t>場合</w:t>
        </w:r>
      </w:ins>
      <w:ins w:id="112" w:author="Susumu Hara" w:date="2021-07-02T17:57:00Z">
        <w:r w:rsidR="00C560F6">
          <w:rPr>
            <w:rFonts w:ascii="Century" w:hAnsi="Century" w:cs="ＭＳ Ｐゴシック" w:hint="eastAsia"/>
            <w:color w:val="000000" w:themeColor="text1"/>
            <w:kern w:val="0"/>
            <w:sz w:val="22"/>
            <w:szCs w:val="18"/>
          </w:rPr>
          <w:t>もあり、その場合支給されなかった</w:t>
        </w:r>
      </w:ins>
      <w:ins w:id="113" w:author="Susumu Hara" w:date="2021-07-02T18:17:00Z">
        <w:r w:rsidR="00262FBE">
          <w:rPr>
            <w:rFonts w:ascii="Century" w:hAnsi="Century" w:cs="ＭＳ Ｐゴシック" w:hint="eastAsia"/>
            <w:color w:val="000000" w:themeColor="text1"/>
            <w:kern w:val="0"/>
            <w:sz w:val="22"/>
            <w:szCs w:val="18"/>
          </w:rPr>
          <w:t>期間</w:t>
        </w:r>
      </w:ins>
      <w:ins w:id="114" w:author="Susumu Hara" w:date="2021-07-02T17:57:00Z">
        <w:r w:rsidR="00C560F6">
          <w:rPr>
            <w:rFonts w:ascii="Century" w:hAnsi="Century" w:cs="ＭＳ Ｐゴシック" w:hint="eastAsia"/>
            <w:color w:val="000000" w:themeColor="text1"/>
            <w:kern w:val="0"/>
            <w:sz w:val="22"/>
            <w:szCs w:val="18"/>
          </w:rPr>
          <w:t>の分の後払いもありません</w:t>
        </w:r>
      </w:ins>
      <w:ins w:id="115" w:author="Susumu Hara" w:date="2021-07-02T17:58:00Z">
        <w:r w:rsidR="00C560F6">
          <w:rPr>
            <w:rFonts w:ascii="Century" w:hAnsi="Century" w:cs="ＭＳ Ｐゴシック" w:hint="eastAsia"/>
            <w:color w:val="000000" w:themeColor="text1"/>
            <w:kern w:val="0"/>
            <w:sz w:val="22"/>
            <w:szCs w:val="18"/>
          </w:rPr>
          <w:t>。</w:t>
        </w:r>
      </w:ins>
      <w:r w:rsidR="001D6067" w:rsidRPr="0093351A">
        <w:rPr>
          <w:rFonts w:ascii="Century" w:hAnsi="Century" w:cs="ＭＳ Ｐゴシック" w:hint="eastAsia"/>
          <w:color w:val="000000" w:themeColor="text1"/>
          <w:kern w:val="0"/>
          <w:sz w:val="22"/>
          <w:szCs w:val="18"/>
        </w:rPr>
        <w:t>なお、他の奨学金を受給している、あるいは扶養控除等の理由で経済的支援を受けない場合でも、本プログラムを履修することは可能です。</w:t>
      </w:r>
    </w:p>
    <w:p w14:paraId="7DFBAC54" w14:textId="77777777" w:rsidR="00DB3E1B" w:rsidRPr="00406ED9" w:rsidRDefault="00DB3E1B" w:rsidP="008F2805">
      <w:pPr>
        <w:widowControl/>
        <w:rPr>
          <w:rFonts w:ascii="Century" w:eastAsia="ＭＳ 明朝" w:hAnsi="Century" w:cs="ＭＳ Ｐゴシック"/>
          <w:color w:val="000000" w:themeColor="text1"/>
          <w:kern w:val="0"/>
          <w:sz w:val="22"/>
          <w:szCs w:val="18"/>
        </w:rPr>
      </w:pPr>
    </w:p>
    <w:p w14:paraId="0C28E700" w14:textId="3A0D7CF6" w:rsidR="00FF593A" w:rsidRPr="00406ED9" w:rsidRDefault="00FF593A" w:rsidP="00C85D7A">
      <w:pPr>
        <w:widowControl/>
        <w:spacing w:afterLines="25" w:after="90"/>
        <w:rPr>
          <w:rFonts w:asciiTheme="majorEastAsia" w:eastAsiaTheme="majorEastAsia" w:hAnsiTheme="majorEastAsia" w:cs="ＭＳ Ｐゴシック"/>
          <w:b/>
          <w:bCs/>
          <w:color w:val="000000" w:themeColor="text1"/>
          <w:kern w:val="0"/>
          <w:sz w:val="22"/>
          <w:szCs w:val="28"/>
        </w:rPr>
      </w:pPr>
      <w:r w:rsidRPr="00406ED9">
        <w:rPr>
          <w:rFonts w:asciiTheme="majorEastAsia" w:eastAsiaTheme="majorEastAsia" w:hAnsiTheme="majorEastAsia" w:cs="ＭＳ Ｐゴシック" w:hint="eastAsia"/>
          <w:b/>
          <w:bCs/>
          <w:color w:val="000000" w:themeColor="text1"/>
          <w:kern w:val="0"/>
          <w:sz w:val="22"/>
          <w:szCs w:val="28"/>
        </w:rPr>
        <w:t>留意事項</w:t>
      </w:r>
    </w:p>
    <w:p w14:paraId="26D69EB2" w14:textId="77777777" w:rsidR="00FF593A" w:rsidRPr="00406ED9" w:rsidRDefault="00FF593A" w:rsidP="008F2805">
      <w:pPr>
        <w:widowControl/>
        <w:rPr>
          <w:rFonts w:ascii="Century" w:eastAsia="ＭＳ 明朝" w:hAnsi="Century" w:cs="ＭＳ Ｐゴシック"/>
          <w:color w:val="000000" w:themeColor="text1"/>
          <w:kern w:val="0"/>
          <w:sz w:val="22"/>
          <w:szCs w:val="18"/>
        </w:rPr>
      </w:pPr>
      <w:r w:rsidRPr="00406ED9">
        <w:rPr>
          <w:rFonts w:ascii="Century" w:eastAsia="ＭＳ 明朝" w:hAnsi="Century" w:cs="ＭＳ Ｐゴシック" w:hint="eastAsia"/>
          <w:color w:val="000000" w:themeColor="text1"/>
          <w:kern w:val="0"/>
          <w:sz w:val="22"/>
          <w:szCs w:val="18"/>
        </w:rPr>
        <w:t>⑴</w:t>
      </w:r>
      <w:r w:rsidRPr="00406ED9">
        <w:rPr>
          <w:rFonts w:ascii="Century" w:eastAsia="ＭＳ 明朝" w:hAnsi="Century" w:cs="ＭＳ Ｐゴシック"/>
          <w:color w:val="000000" w:themeColor="text1"/>
          <w:kern w:val="0"/>
          <w:sz w:val="22"/>
          <w:szCs w:val="18"/>
        </w:rPr>
        <w:t xml:space="preserve"> </w:t>
      </w:r>
      <w:r w:rsidRPr="00406ED9">
        <w:rPr>
          <w:rFonts w:ascii="Century" w:eastAsia="ＭＳ 明朝" w:hAnsi="Century" w:cs="ＭＳ Ｐゴシック" w:hint="eastAsia"/>
          <w:color w:val="000000" w:themeColor="text1"/>
          <w:kern w:val="0"/>
          <w:sz w:val="22"/>
          <w:szCs w:val="18"/>
        </w:rPr>
        <w:t>応募後、応募書類の変更は認めません。</w:t>
      </w:r>
    </w:p>
    <w:p w14:paraId="1292CD43" w14:textId="758F312E" w:rsidR="00FF593A" w:rsidRPr="00406ED9" w:rsidRDefault="00FF593A" w:rsidP="00C85D7A">
      <w:pPr>
        <w:widowControl/>
        <w:ind w:left="330" w:hangingChars="150" w:hanging="330"/>
        <w:rPr>
          <w:rFonts w:ascii="Century" w:eastAsia="ＭＳ 明朝" w:hAnsi="Century" w:cs="ＭＳ Ｐゴシック"/>
          <w:color w:val="000000" w:themeColor="text1"/>
          <w:kern w:val="0"/>
          <w:sz w:val="22"/>
          <w:szCs w:val="18"/>
        </w:rPr>
      </w:pPr>
      <w:r w:rsidRPr="00406ED9">
        <w:rPr>
          <w:rFonts w:ascii="Century" w:eastAsia="ＭＳ 明朝" w:hAnsi="Century" w:cs="ＭＳ Ｐゴシック" w:hint="eastAsia"/>
          <w:color w:val="000000" w:themeColor="text1"/>
          <w:kern w:val="0"/>
          <w:sz w:val="22"/>
          <w:szCs w:val="18"/>
        </w:rPr>
        <w:t>⑵</w:t>
      </w:r>
      <w:r w:rsidRPr="00406ED9">
        <w:rPr>
          <w:rFonts w:ascii="Century" w:eastAsia="ＭＳ 明朝" w:hAnsi="Century" w:cs="ＭＳ Ｐゴシック"/>
          <w:color w:val="000000" w:themeColor="text1"/>
          <w:kern w:val="0"/>
          <w:sz w:val="22"/>
          <w:szCs w:val="18"/>
        </w:rPr>
        <w:t xml:space="preserve"> </w:t>
      </w:r>
      <w:r w:rsidRPr="00406ED9">
        <w:rPr>
          <w:rFonts w:ascii="Century" w:eastAsia="ＭＳ 明朝" w:hAnsi="Century" w:cs="ＭＳ Ｐゴシック" w:hint="eastAsia"/>
          <w:color w:val="000000" w:themeColor="text1"/>
          <w:kern w:val="0"/>
          <w:sz w:val="22"/>
          <w:szCs w:val="18"/>
        </w:rPr>
        <w:t>合格後、応募書類に虚偽の記載が含まれることが発覚した場合は、合格を取り消す場合があります。</w:t>
      </w:r>
    </w:p>
    <w:p w14:paraId="485D7B34" w14:textId="33FB4293" w:rsidR="00536C14" w:rsidRPr="00406ED9" w:rsidRDefault="00633C28" w:rsidP="000C51BD">
      <w:pPr>
        <w:widowControl/>
        <w:ind w:left="330" w:hangingChars="150" w:hanging="330"/>
        <w:rPr>
          <w:rFonts w:ascii="Century" w:eastAsia="ＭＳ 明朝" w:hAnsi="Century" w:cs="ＭＳ Ｐゴシック"/>
          <w:color w:val="000000" w:themeColor="text1"/>
          <w:kern w:val="0"/>
          <w:sz w:val="22"/>
          <w:szCs w:val="18"/>
        </w:rPr>
      </w:pPr>
      <w:r w:rsidRPr="00406ED9">
        <w:rPr>
          <w:rFonts w:ascii="Century" w:eastAsia="ＭＳ 明朝" w:hAnsi="Century" w:cs="ＭＳ Ｐゴシック" w:hint="eastAsia"/>
          <w:color w:val="000000" w:themeColor="text1"/>
          <w:kern w:val="0"/>
          <w:sz w:val="22"/>
          <w:szCs w:val="18"/>
        </w:rPr>
        <w:t>⑶</w:t>
      </w:r>
      <w:r w:rsidRPr="00406ED9">
        <w:rPr>
          <w:rFonts w:ascii="Century" w:eastAsia="ＭＳ 明朝" w:hAnsi="Century" w:cs="ＭＳ Ｐゴシック" w:hint="eastAsia"/>
          <w:color w:val="000000" w:themeColor="text1"/>
          <w:kern w:val="0"/>
          <w:sz w:val="22"/>
          <w:szCs w:val="18"/>
        </w:rPr>
        <w:t xml:space="preserve"> </w:t>
      </w:r>
      <w:r w:rsidR="00427EAB" w:rsidRPr="00406ED9">
        <w:rPr>
          <w:rFonts w:ascii="Century" w:eastAsia="ＭＳ 明朝" w:hAnsi="Century" w:cs="ＭＳ Ｐゴシック" w:hint="eastAsia"/>
          <w:color w:val="000000" w:themeColor="text1"/>
          <w:kern w:val="0"/>
          <w:sz w:val="22"/>
          <w:szCs w:val="18"/>
        </w:rPr>
        <w:t>個人情報の取り扱いについて、応募にあたって提出された氏名、住所、生年月、その他の個人情報は、書類選考・面接審査、選考結果の通知などの業務、及びプログラムへの履修手続き等、本学における管理運営上必要な業務を行うために利用します。選考に用いた成績などの個人情報は、選考結果の集計・分析及び履修者選考方法の調査・研究のために利用します。上記の業務を行うに当たり、一部の業務を外部の事業者に委託する場合があります。この場合、外部の事業者と個人情報の取扱が適切に行われるよう契約を結んだうえで、当該事業者に対して、提出された個人情報の全部又は一部を提供します。</w:t>
      </w:r>
    </w:p>
    <w:p w14:paraId="75829172" w14:textId="184B84CE" w:rsidR="00142F54" w:rsidRPr="00406ED9" w:rsidRDefault="00142F54" w:rsidP="00142F54">
      <w:pPr>
        <w:widowControl/>
        <w:ind w:left="330" w:hangingChars="150" w:hanging="330"/>
        <w:rPr>
          <w:rFonts w:ascii="Century" w:eastAsia="ＭＳ 明朝" w:hAnsi="Century" w:cs="ＭＳ Ｐゴシック"/>
          <w:color w:val="000000" w:themeColor="text1"/>
          <w:kern w:val="0"/>
          <w:sz w:val="22"/>
          <w:szCs w:val="18"/>
        </w:rPr>
      </w:pPr>
      <w:r w:rsidRPr="00406ED9">
        <w:rPr>
          <w:rFonts w:ascii="Century" w:eastAsia="ＭＳ 明朝" w:hAnsi="Century" w:cs="ＭＳ Ｐゴシック" w:hint="eastAsia"/>
          <w:color w:val="000000" w:themeColor="text1"/>
          <w:kern w:val="0"/>
          <w:sz w:val="22"/>
          <w:szCs w:val="18"/>
        </w:rPr>
        <w:t>⑷</w:t>
      </w:r>
      <w:r w:rsidRPr="00406ED9">
        <w:rPr>
          <w:rFonts w:ascii="Century" w:eastAsia="ＭＳ 明朝" w:hAnsi="Century" w:cs="ＭＳ Ｐゴシック" w:hint="eastAsia"/>
          <w:color w:val="000000" w:themeColor="text1"/>
          <w:kern w:val="0"/>
          <w:sz w:val="22"/>
          <w:szCs w:val="18"/>
        </w:rPr>
        <w:t xml:space="preserve"> </w:t>
      </w:r>
      <w:r w:rsidRPr="00406ED9">
        <w:rPr>
          <w:rFonts w:ascii="Century" w:eastAsia="ＭＳ 明朝" w:hAnsi="Century" w:cs="ＭＳ Ｐゴシック" w:hint="eastAsia"/>
          <w:color w:val="000000" w:themeColor="text1"/>
          <w:kern w:val="0"/>
          <w:sz w:val="22"/>
          <w:szCs w:val="18"/>
        </w:rPr>
        <w:t>本プログラムの履修生は、広報活動や実施報告等のために、氏名と所属、写真や動画などが公開される場合があります。</w:t>
      </w:r>
    </w:p>
    <w:p w14:paraId="6A595229" w14:textId="77777777" w:rsidR="007C1D27" w:rsidRPr="00406ED9" w:rsidRDefault="007C1D27" w:rsidP="007C1D27">
      <w:pPr>
        <w:widowControl/>
        <w:rPr>
          <w:rFonts w:ascii="Century" w:eastAsia="ＭＳ 明朝" w:hAnsi="Century" w:cs="ＭＳ Ｐゴシック"/>
          <w:color w:val="000000" w:themeColor="text1"/>
          <w:kern w:val="0"/>
          <w:sz w:val="22"/>
          <w:szCs w:val="18"/>
        </w:rPr>
      </w:pPr>
    </w:p>
    <w:p w14:paraId="60EDBAD4" w14:textId="43C54CDD" w:rsidR="00373F90" w:rsidRPr="00406ED9" w:rsidRDefault="00A72993" w:rsidP="009059A4">
      <w:pPr>
        <w:widowControl/>
        <w:spacing w:afterLines="25" w:after="90"/>
        <w:rPr>
          <w:rFonts w:asciiTheme="majorEastAsia" w:eastAsiaTheme="majorEastAsia" w:hAnsiTheme="majorEastAsia" w:cs="ＭＳ Ｐゴシック"/>
          <w:b/>
          <w:bCs/>
          <w:color w:val="000000" w:themeColor="text1"/>
          <w:kern w:val="0"/>
          <w:sz w:val="22"/>
          <w:szCs w:val="28"/>
        </w:rPr>
      </w:pPr>
      <w:r w:rsidRPr="00406ED9">
        <w:rPr>
          <w:rFonts w:asciiTheme="majorEastAsia" w:eastAsiaTheme="majorEastAsia" w:hAnsiTheme="majorEastAsia" w:cs="ＭＳ Ｐゴシック" w:hint="eastAsia"/>
          <w:b/>
          <w:bCs/>
          <w:color w:val="000000" w:themeColor="text1"/>
          <w:kern w:val="0"/>
          <w:sz w:val="22"/>
          <w:szCs w:val="28"/>
        </w:rPr>
        <w:t>お問い合わせ先</w:t>
      </w:r>
    </w:p>
    <w:p w14:paraId="11843ACA" w14:textId="15B87A66" w:rsidR="00A72993" w:rsidRPr="00406ED9" w:rsidRDefault="00A72993" w:rsidP="008F2805">
      <w:pPr>
        <w:widowControl/>
        <w:rPr>
          <w:rFonts w:ascii="Century" w:eastAsia="ＭＳ 明朝" w:hAnsi="Century" w:cs="ＭＳ Ｐゴシック"/>
          <w:color w:val="000000" w:themeColor="text1"/>
          <w:kern w:val="0"/>
          <w:sz w:val="22"/>
          <w:szCs w:val="18"/>
        </w:rPr>
      </w:pPr>
      <w:r w:rsidRPr="00406ED9">
        <w:rPr>
          <w:rFonts w:ascii="Century" w:eastAsia="ＭＳ 明朝" w:hAnsi="Century" w:cs="ＭＳ Ｐゴシック" w:hint="eastAsia"/>
          <w:color w:val="000000" w:themeColor="text1"/>
          <w:kern w:val="0"/>
          <w:sz w:val="22"/>
          <w:szCs w:val="18"/>
        </w:rPr>
        <w:t>名古屋大学</w:t>
      </w:r>
      <w:r w:rsidRPr="00406ED9">
        <w:rPr>
          <w:rFonts w:ascii="Century" w:eastAsia="ＭＳ 明朝" w:hAnsi="Century" w:cs="ＭＳ Ｐゴシック" w:hint="eastAsia"/>
          <w:color w:val="000000" w:themeColor="text1"/>
          <w:kern w:val="0"/>
          <w:sz w:val="22"/>
          <w:szCs w:val="18"/>
        </w:rPr>
        <w:t xml:space="preserve"> </w:t>
      </w:r>
      <w:r w:rsidRPr="00406ED9">
        <w:rPr>
          <w:rFonts w:ascii="Century" w:eastAsia="ＭＳ 明朝" w:hAnsi="Century" w:cs="ＭＳ Ｐゴシック" w:hint="eastAsia"/>
          <w:color w:val="000000" w:themeColor="text1"/>
          <w:kern w:val="0"/>
          <w:sz w:val="22"/>
          <w:szCs w:val="18"/>
        </w:rPr>
        <w:t>未来社会創造機構</w:t>
      </w:r>
      <w:r w:rsidRPr="00406ED9">
        <w:rPr>
          <w:rFonts w:ascii="Century" w:eastAsia="ＭＳ 明朝" w:hAnsi="Century" w:cs="ＭＳ Ｐゴシック" w:hint="eastAsia"/>
          <w:color w:val="000000" w:themeColor="text1"/>
          <w:kern w:val="0"/>
          <w:sz w:val="22"/>
          <w:szCs w:val="18"/>
        </w:rPr>
        <w:t xml:space="preserve"> </w:t>
      </w:r>
      <w:r w:rsidRPr="00406ED9">
        <w:rPr>
          <w:rFonts w:ascii="Century" w:eastAsia="ＭＳ 明朝" w:hAnsi="Century" w:cs="ＭＳ Ｐゴシック"/>
          <w:color w:val="000000" w:themeColor="text1"/>
          <w:kern w:val="0"/>
          <w:sz w:val="22"/>
          <w:szCs w:val="18"/>
        </w:rPr>
        <w:t>TMI</w:t>
      </w:r>
      <w:r w:rsidR="00373F90" w:rsidRPr="00406ED9">
        <w:rPr>
          <w:rFonts w:ascii="Century" w:eastAsia="ＭＳ 明朝" w:hAnsi="Century" w:cs="ＭＳ Ｐゴシック" w:hint="eastAsia"/>
          <w:color w:val="000000" w:themeColor="text1"/>
          <w:kern w:val="0"/>
          <w:sz w:val="22"/>
          <w:szCs w:val="18"/>
        </w:rPr>
        <w:t>卓越</w:t>
      </w:r>
      <w:r w:rsidRPr="00406ED9">
        <w:rPr>
          <w:rFonts w:ascii="Century" w:eastAsia="ＭＳ 明朝" w:hAnsi="Century" w:cs="ＭＳ Ｐゴシック" w:hint="eastAsia"/>
          <w:color w:val="000000" w:themeColor="text1"/>
          <w:kern w:val="0"/>
          <w:sz w:val="22"/>
          <w:szCs w:val="18"/>
        </w:rPr>
        <w:t>推進室</w:t>
      </w:r>
    </w:p>
    <w:p w14:paraId="562261F5" w14:textId="460AFCE5" w:rsidR="00391A0C" w:rsidRPr="00406ED9" w:rsidRDefault="00FF3873" w:rsidP="00DB3E1B">
      <w:pPr>
        <w:widowControl/>
        <w:rPr>
          <w:rFonts w:ascii="Century" w:eastAsia="ＭＳ 明朝" w:hAnsi="Century"/>
          <w:color w:val="000000" w:themeColor="text1"/>
          <w:sz w:val="22"/>
        </w:rPr>
      </w:pPr>
      <w:r w:rsidRPr="00406ED9">
        <w:rPr>
          <w:rFonts w:ascii="Century" w:eastAsia="ＭＳ 明朝" w:hAnsi="Century" w:cs="ＭＳ Ｐゴシック"/>
          <w:color w:val="000000" w:themeColor="text1"/>
          <w:kern w:val="0"/>
          <w:sz w:val="22"/>
          <w:szCs w:val="18"/>
        </w:rPr>
        <w:t xml:space="preserve">E-mail: </w:t>
      </w:r>
      <w:r w:rsidR="00A72993" w:rsidRPr="00406ED9">
        <w:rPr>
          <w:rFonts w:ascii="Century" w:eastAsia="ＭＳ 明朝" w:hAnsi="Century" w:cs="ＭＳ Ｐゴシック"/>
          <w:color w:val="000000" w:themeColor="text1"/>
          <w:kern w:val="0"/>
          <w:sz w:val="22"/>
          <w:szCs w:val="18"/>
        </w:rPr>
        <w:t>tmi@mirai.nagoya-u.ac.jp</w:t>
      </w:r>
    </w:p>
    <w:sectPr w:rsidR="00391A0C" w:rsidRPr="00406ED9" w:rsidSect="000C78A9">
      <w:headerReference w:type="default" r:id="rId24"/>
      <w:footerReference w:type="default" r:id="rId25"/>
      <w:pgSz w:w="11906" w:h="16838" w:code="9"/>
      <w:pgMar w:top="1701" w:right="1418" w:bottom="851" w:left="1418"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71C9B" w14:textId="77777777" w:rsidR="007A2BD7" w:rsidRDefault="007A2BD7" w:rsidP="00876846">
      <w:r>
        <w:separator/>
      </w:r>
    </w:p>
  </w:endnote>
  <w:endnote w:type="continuationSeparator" w:id="0">
    <w:p w14:paraId="4470DE60" w14:textId="77777777" w:rsidR="007A2BD7" w:rsidRDefault="007A2BD7" w:rsidP="00876846">
      <w:r>
        <w:continuationSeparator/>
      </w:r>
    </w:p>
  </w:endnote>
  <w:endnote w:type="continuationNotice" w:id="1">
    <w:p w14:paraId="3362022B" w14:textId="77777777" w:rsidR="007A2BD7" w:rsidRDefault="007A2B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5387966"/>
      <w:docPartObj>
        <w:docPartGallery w:val="Page Numbers (Bottom of Page)"/>
        <w:docPartUnique/>
      </w:docPartObj>
    </w:sdtPr>
    <w:sdtEndPr/>
    <w:sdtContent>
      <w:p w14:paraId="1B1F49B0" w14:textId="1CF6B157" w:rsidR="000C0550" w:rsidRDefault="000C0550" w:rsidP="00633C28">
        <w:pPr>
          <w:pStyle w:val="aa"/>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32B3B" w14:textId="77777777" w:rsidR="007A2BD7" w:rsidRDefault="007A2BD7" w:rsidP="00876846">
      <w:r>
        <w:rPr>
          <w:rFonts w:hint="eastAsia"/>
        </w:rPr>
        <w:separator/>
      </w:r>
    </w:p>
  </w:footnote>
  <w:footnote w:type="continuationSeparator" w:id="0">
    <w:p w14:paraId="08EC2B43" w14:textId="77777777" w:rsidR="007A2BD7" w:rsidRDefault="007A2BD7" w:rsidP="00876846">
      <w:r>
        <w:continuationSeparator/>
      </w:r>
    </w:p>
  </w:footnote>
  <w:footnote w:type="continuationNotice" w:id="1">
    <w:p w14:paraId="452809E8" w14:textId="77777777" w:rsidR="007A2BD7" w:rsidRDefault="007A2B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7DBC1" w14:textId="6EA355BA" w:rsidR="000C0550" w:rsidRPr="00633C28" w:rsidRDefault="00D1657A" w:rsidP="00633C28">
    <w:pPr>
      <w:pStyle w:val="a8"/>
      <w:jc w:val="right"/>
      <w:rPr>
        <w:color w:val="595959" w:themeColor="text1" w:themeTint="A6"/>
        <w:sz w:val="20"/>
        <w:szCs w:val="21"/>
      </w:rPr>
    </w:pPr>
    <w:r>
      <w:rPr>
        <w:rFonts w:hint="eastAsia"/>
        <w:color w:val="595959" w:themeColor="text1" w:themeTint="A6"/>
        <w:sz w:val="20"/>
        <w:szCs w:val="21"/>
      </w:rPr>
      <w:t>第</w:t>
    </w:r>
    <w:r>
      <w:rPr>
        <w:rFonts w:hint="eastAsia"/>
        <w:color w:val="595959" w:themeColor="text1" w:themeTint="A6"/>
        <w:sz w:val="20"/>
        <w:szCs w:val="21"/>
      </w:rPr>
      <w:t>2</w:t>
    </w:r>
    <w:r>
      <w:rPr>
        <w:rFonts w:hint="eastAsia"/>
        <w:color w:val="595959" w:themeColor="text1" w:themeTint="A6"/>
        <w:sz w:val="20"/>
        <w:szCs w:val="21"/>
      </w:rPr>
      <w:t>期生</w:t>
    </w:r>
    <w:ins w:id="116" w:author="Susumu Hara" w:date="2021-07-02T17:12:00Z">
      <w:r w:rsidR="006E41C7">
        <w:rPr>
          <w:rFonts w:hint="eastAsia"/>
          <w:color w:val="595959" w:themeColor="text1" w:themeTint="A6"/>
          <w:sz w:val="20"/>
          <w:szCs w:val="21"/>
        </w:rPr>
        <w:t>秋季</w:t>
      </w:r>
    </w:ins>
    <w:r>
      <w:rPr>
        <w:rFonts w:hint="eastAsia"/>
        <w:color w:val="595959" w:themeColor="text1" w:themeTint="A6"/>
        <w:sz w:val="20"/>
        <w:szCs w:val="21"/>
      </w:rPr>
      <w:t>公募</w:t>
    </w:r>
    <w:r w:rsidR="000C0550" w:rsidRPr="00633C28">
      <w:rPr>
        <w:rFonts w:hint="eastAsia"/>
        <w:color w:val="595959" w:themeColor="text1" w:themeTint="A6"/>
        <w:sz w:val="20"/>
        <w:szCs w:val="21"/>
      </w:rPr>
      <w:t>：</w:t>
    </w:r>
    <w:r w:rsidR="000C0550" w:rsidRPr="00633C28">
      <w:rPr>
        <w:rFonts w:hint="eastAsia"/>
        <w:color w:val="595959" w:themeColor="text1" w:themeTint="A6"/>
        <w:sz w:val="20"/>
        <w:szCs w:val="21"/>
      </w:rPr>
      <w:t>202</w:t>
    </w:r>
    <w:r>
      <w:rPr>
        <w:color w:val="595959" w:themeColor="text1" w:themeTint="A6"/>
        <w:sz w:val="20"/>
        <w:szCs w:val="21"/>
      </w:rPr>
      <w:t>1</w:t>
    </w:r>
    <w:r w:rsidR="000C0550" w:rsidRPr="00633C28">
      <w:rPr>
        <w:color w:val="595959" w:themeColor="text1" w:themeTint="A6"/>
        <w:sz w:val="20"/>
        <w:szCs w:val="21"/>
      </w:rPr>
      <w:t>/</w:t>
    </w:r>
    <w:ins w:id="117" w:author="Susumu Hara" w:date="2021-07-02T17:12:00Z">
      <w:r w:rsidR="006E41C7">
        <w:rPr>
          <w:rFonts w:hint="eastAsia"/>
          <w:color w:val="595959" w:themeColor="text1" w:themeTint="A6"/>
          <w:sz w:val="20"/>
          <w:szCs w:val="21"/>
        </w:rPr>
        <w:t>7</w:t>
      </w:r>
    </w:ins>
    <w:del w:id="118" w:author="Susumu Hara" w:date="2021-07-02T17:12:00Z">
      <w:r w:rsidDel="006E41C7">
        <w:rPr>
          <w:color w:val="595959" w:themeColor="text1" w:themeTint="A6"/>
          <w:sz w:val="20"/>
          <w:szCs w:val="21"/>
        </w:rPr>
        <w:delText>2</w:delText>
      </w:r>
    </w:del>
    <w:r w:rsidR="00B47D7D">
      <w:rPr>
        <w:color w:val="595959" w:themeColor="text1" w:themeTint="A6"/>
        <w:sz w:val="20"/>
        <w:szCs w:val="21"/>
      </w:rPr>
      <w:t>/</w:t>
    </w:r>
    <w:ins w:id="119" w:author="Susumu Hara" w:date="2021-07-02T17:12:00Z">
      <w:r w:rsidR="006E41C7">
        <w:rPr>
          <w:color w:val="595959" w:themeColor="text1" w:themeTint="A6"/>
          <w:sz w:val="20"/>
          <w:szCs w:val="21"/>
        </w:rPr>
        <w:t>7</w:t>
      </w:r>
    </w:ins>
    <w:del w:id="120" w:author="Susumu Hara" w:date="2021-07-02T17:12:00Z">
      <w:r w:rsidR="009A7E64" w:rsidDel="006E41C7">
        <w:rPr>
          <w:rFonts w:hint="eastAsia"/>
          <w:color w:val="595959" w:themeColor="text1" w:themeTint="A6"/>
          <w:sz w:val="20"/>
          <w:szCs w:val="21"/>
        </w:rPr>
        <w:delText>1</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5F32"/>
    <w:multiLevelType w:val="hybridMultilevel"/>
    <w:tmpl w:val="7CCAEC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3C42076"/>
    <w:multiLevelType w:val="hybridMultilevel"/>
    <w:tmpl w:val="9528981C"/>
    <w:lvl w:ilvl="0" w:tplc="04090015">
      <w:start w:val="1"/>
      <w:numFmt w:val="upperLetter"/>
      <w:lvlText w:val="%1)"/>
      <w:lvlJc w:val="left"/>
      <w:pPr>
        <w:ind w:left="638" w:hanging="420"/>
      </w:pPr>
      <w:rPr>
        <w:rFonts w:hint="default"/>
      </w:rPr>
    </w:lvl>
    <w:lvl w:ilvl="1" w:tplc="04090017" w:tentative="1">
      <w:start w:val="1"/>
      <w:numFmt w:val="aiueoFullWidth"/>
      <w:lvlText w:val="(%2)"/>
      <w:lvlJc w:val="left"/>
      <w:pPr>
        <w:ind w:left="1058" w:hanging="420"/>
      </w:pPr>
    </w:lvl>
    <w:lvl w:ilvl="2" w:tplc="04090011" w:tentative="1">
      <w:start w:val="1"/>
      <w:numFmt w:val="decimalEnclosedCircle"/>
      <w:lvlText w:val="%3"/>
      <w:lvlJc w:val="left"/>
      <w:pPr>
        <w:ind w:left="1478" w:hanging="420"/>
      </w:pPr>
    </w:lvl>
    <w:lvl w:ilvl="3" w:tplc="0409000F" w:tentative="1">
      <w:start w:val="1"/>
      <w:numFmt w:val="decimal"/>
      <w:lvlText w:val="%4."/>
      <w:lvlJc w:val="left"/>
      <w:pPr>
        <w:ind w:left="1898" w:hanging="420"/>
      </w:pPr>
    </w:lvl>
    <w:lvl w:ilvl="4" w:tplc="04090017" w:tentative="1">
      <w:start w:val="1"/>
      <w:numFmt w:val="aiueoFullWidth"/>
      <w:lvlText w:val="(%5)"/>
      <w:lvlJc w:val="left"/>
      <w:pPr>
        <w:ind w:left="2318" w:hanging="420"/>
      </w:pPr>
    </w:lvl>
    <w:lvl w:ilvl="5" w:tplc="04090011" w:tentative="1">
      <w:start w:val="1"/>
      <w:numFmt w:val="decimalEnclosedCircle"/>
      <w:lvlText w:val="%6"/>
      <w:lvlJc w:val="left"/>
      <w:pPr>
        <w:ind w:left="2738" w:hanging="420"/>
      </w:pPr>
    </w:lvl>
    <w:lvl w:ilvl="6" w:tplc="0409000F" w:tentative="1">
      <w:start w:val="1"/>
      <w:numFmt w:val="decimal"/>
      <w:lvlText w:val="%7."/>
      <w:lvlJc w:val="left"/>
      <w:pPr>
        <w:ind w:left="3158" w:hanging="420"/>
      </w:pPr>
    </w:lvl>
    <w:lvl w:ilvl="7" w:tplc="04090017" w:tentative="1">
      <w:start w:val="1"/>
      <w:numFmt w:val="aiueoFullWidth"/>
      <w:lvlText w:val="(%8)"/>
      <w:lvlJc w:val="left"/>
      <w:pPr>
        <w:ind w:left="3578" w:hanging="420"/>
      </w:pPr>
    </w:lvl>
    <w:lvl w:ilvl="8" w:tplc="04090011" w:tentative="1">
      <w:start w:val="1"/>
      <w:numFmt w:val="decimalEnclosedCircle"/>
      <w:lvlText w:val="%9"/>
      <w:lvlJc w:val="left"/>
      <w:pPr>
        <w:ind w:left="3998" w:hanging="420"/>
      </w:pPr>
    </w:lvl>
  </w:abstractNum>
  <w:abstractNum w:abstractNumId="2" w15:restartNumberingAfterBreak="0">
    <w:nsid w:val="052B0333"/>
    <w:multiLevelType w:val="hybridMultilevel"/>
    <w:tmpl w:val="E8989CAC"/>
    <w:lvl w:ilvl="0" w:tplc="E69A3D96">
      <w:start w:val="1"/>
      <w:numFmt w:val="bullet"/>
      <w:lvlText w:val=""/>
      <w:lvlJc w:val="left"/>
      <w:pPr>
        <w:tabs>
          <w:tab w:val="num" w:pos="720"/>
        </w:tabs>
        <w:ind w:left="720" w:hanging="360"/>
      </w:pPr>
      <w:rPr>
        <w:rFonts w:ascii="Symbol" w:hAnsi="Symbol" w:hint="default"/>
        <w:sz w:val="20"/>
      </w:rPr>
    </w:lvl>
    <w:lvl w:ilvl="1" w:tplc="09FC5C78" w:tentative="1">
      <w:start w:val="1"/>
      <w:numFmt w:val="bullet"/>
      <w:lvlText w:val="o"/>
      <w:lvlJc w:val="left"/>
      <w:pPr>
        <w:tabs>
          <w:tab w:val="num" w:pos="1440"/>
        </w:tabs>
        <w:ind w:left="1440" w:hanging="360"/>
      </w:pPr>
      <w:rPr>
        <w:rFonts w:ascii="Courier New" w:hAnsi="Courier New" w:hint="default"/>
        <w:sz w:val="20"/>
      </w:rPr>
    </w:lvl>
    <w:lvl w:ilvl="2" w:tplc="CDCA69FE" w:tentative="1">
      <w:start w:val="1"/>
      <w:numFmt w:val="bullet"/>
      <w:lvlText w:val=""/>
      <w:lvlJc w:val="left"/>
      <w:pPr>
        <w:tabs>
          <w:tab w:val="num" w:pos="2160"/>
        </w:tabs>
        <w:ind w:left="2160" w:hanging="360"/>
      </w:pPr>
      <w:rPr>
        <w:rFonts w:ascii="Wingdings" w:hAnsi="Wingdings" w:hint="default"/>
        <w:sz w:val="20"/>
      </w:rPr>
    </w:lvl>
    <w:lvl w:ilvl="3" w:tplc="B77EE5B8" w:tentative="1">
      <w:start w:val="1"/>
      <w:numFmt w:val="bullet"/>
      <w:lvlText w:val=""/>
      <w:lvlJc w:val="left"/>
      <w:pPr>
        <w:tabs>
          <w:tab w:val="num" w:pos="2880"/>
        </w:tabs>
        <w:ind w:left="2880" w:hanging="360"/>
      </w:pPr>
      <w:rPr>
        <w:rFonts w:ascii="Wingdings" w:hAnsi="Wingdings" w:hint="default"/>
        <w:sz w:val="20"/>
      </w:rPr>
    </w:lvl>
    <w:lvl w:ilvl="4" w:tplc="63922D66" w:tentative="1">
      <w:start w:val="1"/>
      <w:numFmt w:val="bullet"/>
      <w:lvlText w:val=""/>
      <w:lvlJc w:val="left"/>
      <w:pPr>
        <w:tabs>
          <w:tab w:val="num" w:pos="3600"/>
        </w:tabs>
        <w:ind w:left="3600" w:hanging="360"/>
      </w:pPr>
      <w:rPr>
        <w:rFonts w:ascii="Wingdings" w:hAnsi="Wingdings" w:hint="default"/>
        <w:sz w:val="20"/>
      </w:rPr>
    </w:lvl>
    <w:lvl w:ilvl="5" w:tplc="E7BE2496" w:tentative="1">
      <w:start w:val="1"/>
      <w:numFmt w:val="bullet"/>
      <w:lvlText w:val=""/>
      <w:lvlJc w:val="left"/>
      <w:pPr>
        <w:tabs>
          <w:tab w:val="num" w:pos="4320"/>
        </w:tabs>
        <w:ind w:left="4320" w:hanging="360"/>
      </w:pPr>
      <w:rPr>
        <w:rFonts w:ascii="Wingdings" w:hAnsi="Wingdings" w:hint="default"/>
        <w:sz w:val="20"/>
      </w:rPr>
    </w:lvl>
    <w:lvl w:ilvl="6" w:tplc="1242F4B4" w:tentative="1">
      <w:start w:val="1"/>
      <w:numFmt w:val="bullet"/>
      <w:lvlText w:val=""/>
      <w:lvlJc w:val="left"/>
      <w:pPr>
        <w:tabs>
          <w:tab w:val="num" w:pos="5040"/>
        </w:tabs>
        <w:ind w:left="5040" w:hanging="360"/>
      </w:pPr>
      <w:rPr>
        <w:rFonts w:ascii="Wingdings" w:hAnsi="Wingdings" w:hint="default"/>
        <w:sz w:val="20"/>
      </w:rPr>
    </w:lvl>
    <w:lvl w:ilvl="7" w:tplc="2DFEC062" w:tentative="1">
      <w:start w:val="1"/>
      <w:numFmt w:val="bullet"/>
      <w:lvlText w:val=""/>
      <w:lvlJc w:val="left"/>
      <w:pPr>
        <w:tabs>
          <w:tab w:val="num" w:pos="5760"/>
        </w:tabs>
        <w:ind w:left="5760" w:hanging="360"/>
      </w:pPr>
      <w:rPr>
        <w:rFonts w:ascii="Wingdings" w:hAnsi="Wingdings" w:hint="default"/>
        <w:sz w:val="20"/>
      </w:rPr>
    </w:lvl>
    <w:lvl w:ilvl="8" w:tplc="010EF72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E4ECE"/>
    <w:multiLevelType w:val="hybridMultilevel"/>
    <w:tmpl w:val="183C24AA"/>
    <w:lvl w:ilvl="0" w:tplc="7298BFF8">
      <w:start w:val="1"/>
      <w:numFmt w:val="decimalEnclosedParen"/>
      <w:lvlText w:val="%1"/>
      <w:lvlJc w:val="left"/>
      <w:pPr>
        <w:ind w:left="638" w:hanging="420"/>
      </w:pPr>
      <w:rPr>
        <w:rFonts w:hint="default"/>
      </w:rPr>
    </w:lvl>
    <w:lvl w:ilvl="1" w:tplc="04090017" w:tentative="1">
      <w:start w:val="1"/>
      <w:numFmt w:val="aiueoFullWidth"/>
      <w:lvlText w:val="(%2)"/>
      <w:lvlJc w:val="left"/>
      <w:pPr>
        <w:ind w:left="1058" w:hanging="420"/>
      </w:pPr>
    </w:lvl>
    <w:lvl w:ilvl="2" w:tplc="04090011" w:tentative="1">
      <w:start w:val="1"/>
      <w:numFmt w:val="decimalEnclosedCircle"/>
      <w:lvlText w:val="%3"/>
      <w:lvlJc w:val="left"/>
      <w:pPr>
        <w:ind w:left="1478" w:hanging="420"/>
      </w:pPr>
    </w:lvl>
    <w:lvl w:ilvl="3" w:tplc="0409000F" w:tentative="1">
      <w:start w:val="1"/>
      <w:numFmt w:val="decimal"/>
      <w:lvlText w:val="%4."/>
      <w:lvlJc w:val="left"/>
      <w:pPr>
        <w:ind w:left="1898" w:hanging="420"/>
      </w:pPr>
    </w:lvl>
    <w:lvl w:ilvl="4" w:tplc="04090017" w:tentative="1">
      <w:start w:val="1"/>
      <w:numFmt w:val="aiueoFullWidth"/>
      <w:lvlText w:val="(%5)"/>
      <w:lvlJc w:val="left"/>
      <w:pPr>
        <w:ind w:left="2318" w:hanging="420"/>
      </w:pPr>
    </w:lvl>
    <w:lvl w:ilvl="5" w:tplc="04090011" w:tentative="1">
      <w:start w:val="1"/>
      <w:numFmt w:val="decimalEnclosedCircle"/>
      <w:lvlText w:val="%6"/>
      <w:lvlJc w:val="left"/>
      <w:pPr>
        <w:ind w:left="2738" w:hanging="420"/>
      </w:pPr>
    </w:lvl>
    <w:lvl w:ilvl="6" w:tplc="0409000F" w:tentative="1">
      <w:start w:val="1"/>
      <w:numFmt w:val="decimal"/>
      <w:lvlText w:val="%7."/>
      <w:lvlJc w:val="left"/>
      <w:pPr>
        <w:ind w:left="3158" w:hanging="420"/>
      </w:pPr>
    </w:lvl>
    <w:lvl w:ilvl="7" w:tplc="04090017" w:tentative="1">
      <w:start w:val="1"/>
      <w:numFmt w:val="aiueoFullWidth"/>
      <w:lvlText w:val="(%8)"/>
      <w:lvlJc w:val="left"/>
      <w:pPr>
        <w:ind w:left="3578" w:hanging="420"/>
      </w:pPr>
    </w:lvl>
    <w:lvl w:ilvl="8" w:tplc="04090011" w:tentative="1">
      <w:start w:val="1"/>
      <w:numFmt w:val="decimalEnclosedCircle"/>
      <w:lvlText w:val="%9"/>
      <w:lvlJc w:val="left"/>
      <w:pPr>
        <w:ind w:left="3998" w:hanging="420"/>
      </w:pPr>
    </w:lvl>
  </w:abstractNum>
  <w:abstractNum w:abstractNumId="4" w15:restartNumberingAfterBreak="0">
    <w:nsid w:val="0A033721"/>
    <w:multiLevelType w:val="multilevel"/>
    <w:tmpl w:val="55F4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B0520"/>
    <w:multiLevelType w:val="hybridMultilevel"/>
    <w:tmpl w:val="7FF8BCEA"/>
    <w:lvl w:ilvl="0" w:tplc="0FA2049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80B0A0D"/>
    <w:multiLevelType w:val="hybridMultilevel"/>
    <w:tmpl w:val="8A961FE0"/>
    <w:lvl w:ilvl="0" w:tplc="438E042C">
      <w:start w:val="1"/>
      <w:numFmt w:val="upperLetter"/>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17360A9"/>
    <w:multiLevelType w:val="hybridMultilevel"/>
    <w:tmpl w:val="DC66E1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2722DEB"/>
    <w:multiLevelType w:val="hybridMultilevel"/>
    <w:tmpl w:val="8BF81B5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5DC1FFB"/>
    <w:multiLevelType w:val="hybridMultilevel"/>
    <w:tmpl w:val="2C866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6041ADF"/>
    <w:multiLevelType w:val="hybridMultilevel"/>
    <w:tmpl w:val="183C24AA"/>
    <w:lvl w:ilvl="0" w:tplc="7298BFF8">
      <w:start w:val="1"/>
      <w:numFmt w:val="decimalEnclosedParen"/>
      <w:lvlText w:val="%1"/>
      <w:lvlJc w:val="left"/>
      <w:pPr>
        <w:ind w:left="638" w:hanging="420"/>
      </w:pPr>
      <w:rPr>
        <w:rFonts w:hint="default"/>
      </w:rPr>
    </w:lvl>
    <w:lvl w:ilvl="1" w:tplc="04090017" w:tentative="1">
      <w:start w:val="1"/>
      <w:numFmt w:val="aiueoFullWidth"/>
      <w:lvlText w:val="(%2)"/>
      <w:lvlJc w:val="left"/>
      <w:pPr>
        <w:ind w:left="1058" w:hanging="420"/>
      </w:pPr>
    </w:lvl>
    <w:lvl w:ilvl="2" w:tplc="04090011" w:tentative="1">
      <w:start w:val="1"/>
      <w:numFmt w:val="decimalEnclosedCircle"/>
      <w:lvlText w:val="%3"/>
      <w:lvlJc w:val="left"/>
      <w:pPr>
        <w:ind w:left="1478" w:hanging="420"/>
      </w:pPr>
    </w:lvl>
    <w:lvl w:ilvl="3" w:tplc="0409000F" w:tentative="1">
      <w:start w:val="1"/>
      <w:numFmt w:val="decimal"/>
      <w:lvlText w:val="%4."/>
      <w:lvlJc w:val="left"/>
      <w:pPr>
        <w:ind w:left="1898" w:hanging="420"/>
      </w:pPr>
    </w:lvl>
    <w:lvl w:ilvl="4" w:tplc="04090017" w:tentative="1">
      <w:start w:val="1"/>
      <w:numFmt w:val="aiueoFullWidth"/>
      <w:lvlText w:val="(%5)"/>
      <w:lvlJc w:val="left"/>
      <w:pPr>
        <w:ind w:left="2318" w:hanging="420"/>
      </w:pPr>
    </w:lvl>
    <w:lvl w:ilvl="5" w:tplc="04090011" w:tentative="1">
      <w:start w:val="1"/>
      <w:numFmt w:val="decimalEnclosedCircle"/>
      <w:lvlText w:val="%6"/>
      <w:lvlJc w:val="left"/>
      <w:pPr>
        <w:ind w:left="2738" w:hanging="420"/>
      </w:pPr>
    </w:lvl>
    <w:lvl w:ilvl="6" w:tplc="0409000F" w:tentative="1">
      <w:start w:val="1"/>
      <w:numFmt w:val="decimal"/>
      <w:lvlText w:val="%7."/>
      <w:lvlJc w:val="left"/>
      <w:pPr>
        <w:ind w:left="3158" w:hanging="420"/>
      </w:pPr>
    </w:lvl>
    <w:lvl w:ilvl="7" w:tplc="04090017" w:tentative="1">
      <w:start w:val="1"/>
      <w:numFmt w:val="aiueoFullWidth"/>
      <w:lvlText w:val="(%8)"/>
      <w:lvlJc w:val="left"/>
      <w:pPr>
        <w:ind w:left="3578" w:hanging="420"/>
      </w:pPr>
    </w:lvl>
    <w:lvl w:ilvl="8" w:tplc="04090011" w:tentative="1">
      <w:start w:val="1"/>
      <w:numFmt w:val="decimalEnclosedCircle"/>
      <w:lvlText w:val="%9"/>
      <w:lvlJc w:val="left"/>
      <w:pPr>
        <w:ind w:left="3998" w:hanging="420"/>
      </w:pPr>
    </w:lvl>
  </w:abstractNum>
  <w:abstractNum w:abstractNumId="11" w15:restartNumberingAfterBreak="0">
    <w:nsid w:val="40A36863"/>
    <w:multiLevelType w:val="hybridMultilevel"/>
    <w:tmpl w:val="EAB4A7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3322074"/>
    <w:multiLevelType w:val="hybridMultilevel"/>
    <w:tmpl w:val="92F2CB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F262FA8"/>
    <w:multiLevelType w:val="hybridMultilevel"/>
    <w:tmpl w:val="183C24AA"/>
    <w:lvl w:ilvl="0" w:tplc="7298BFF8">
      <w:start w:val="1"/>
      <w:numFmt w:val="decimalEnclosedParen"/>
      <w:lvlText w:val="%1"/>
      <w:lvlJc w:val="left"/>
      <w:pPr>
        <w:ind w:left="638" w:hanging="420"/>
      </w:pPr>
      <w:rPr>
        <w:rFonts w:hint="default"/>
      </w:rPr>
    </w:lvl>
    <w:lvl w:ilvl="1" w:tplc="04090017" w:tentative="1">
      <w:start w:val="1"/>
      <w:numFmt w:val="aiueoFullWidth"/>
      <w:lvlText w:val="(%2)"/>
      <w:lvlJc w:val="left"/>
      <w:pPr>
        <w:ind w:left="1058" w:hanging="420"/>
      </w:pPr>
    </w:lvl>
    <w:lvl w:ilvl="2" w:tplc="04090011" w:tentative="1">
      <w:start w:val="1"/>
      <w:numFmt w:val="decimalEnclosedCircle"/>
      <w:lvlText w:val="%3"/>
      <w:lvlJc w:val="left"/>
      <w:pPr>
        <w:ind w:left="1478" w:hanging="420"/>
      </w:pPr>
    </w:lvl>
    <w:lvl w:ilvl="3" w:tplc="0409000F" w:tentative="1">
      <w:start w:val="1"/>
      <w:numFmt w:val="decimal"/>
      <w:lvlText w:val="%4."/>
      <w:lvlJc w:val="left"/>
      <w:pPr>
        <w:ind w:left="1898" w:hanging="420"/>
      </w:pPr>
    </w:lvl>
    <w:lvl w:ilvl="4" w:tplc="04090017" w:tentative="1">
      <w:start w:val="1"/>
      <w:numFmt w:val="aiueoFullWidth"/>
      <w:lvlText w:val="(%5)"/>
      <w:lvlJc w:val="left"/>
      <w:pPr>
        <w:ind w:left="2318" w:hanging="420"/>
      </w:pPr>
    </w:lvl>
    <w:lvl w:ilvl="5" w:tplc="04090011" w:tentative="1">
      <w:start w:val="1"/>
      <w:numFmt w:val="decimalEnclosedCircle"/>
      <w:lvlText w:val="%6"/>
      <w:lvlJc w:val="left"/>
      <w:pPr>
        <w:ind w:left="2738" w:hanging="420"/>
      </w:pPr>
    </w:lvl>
    <w:lvl w:ilvl="6" w:tplc="0409000F" w:tentative="1">
      <w:start w:val="1"/>
      <w:numFmt w:val="decimal"/>
      <w:lvlText w:val="%7."/>
      <w:lvlJc w:val="left"/>
      <w:pPr>
        <w:ind w:left="3158" w:hanging="420"/>
      </w:pPr>
    </w:lvl>
    <w:lvl w:ilvl="7" w:tplc="04090017" w:tentative="1">
      <w:start w:val="1"/>
      <w:numFmt w:val="aiueoFullWidth"/>
      <w:lvlText w:val="(%8)"/>
      <w:lvlJc w:val="left"/>
      <w:pPr>
        <w:ind w:left="3578" w:hanging="420"/>
      </w:pPr>
    </w:lvl>
    <w:lvl w:ilvl="8" w:tplc="04090011" w:tentative="1">
      <w:start w:val="1"/>
      <w:numFmt w:val="decimalEnclosedCircle"/>
      <w:lvlText w:val="%9"/>
      <w:lvlJc w:val="left"/>
      <w:pPr>
        <w:ind w:left="3998" w:hanging="420"/>
      </w:pPr>
    </w:lvl>
  </w:abstractNum>
  <w:abstractNum w:abstractNumId="14" w15:restartNumberingAfterBreak="0">
    <w:nsid w:val="527651C9"/>
    <w:multiLevelType w:val="hybridMultilevel"/>
    <w:tmpl w:val="898AFC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6CC5AFD"/>
    <w:multiLevelType w:val="hybridMultilevel"/>
    <w:tmpl w:val="B4966A00"/>
    <w:lvl w:ilvl="0" w:tplc="1FF6A4B2">
      <w:start w:val="1"/>
      <w:numFmt w:val="bullet"/>
      <w:lvlText w:val=""/>
      <w:lvlJc w:val="left"/>
      <w:pPr>
        <w:tabs>
          <w:tab w:val="num" w:pos="720"/>
        </w:tabs>
        <w:ind w:left="720" w:hanging="360"/>
      </w:pPr>
      <w:rPr>
        <w:rFonts w:ascii="Symbol" w:hAnsi="Symbol" w:hint="default"/>
        <w:sz w:val="20"/>
      </w:rPr>
    </w:lvl>
    <w:lvl w:ilvl="1" w:tplc="E0C8087E" w:tentative="1">
      <w:start w:val="1"/>
      <w:numFmt w:val="bullet"/>
      <w:lvlText w:val="o"/>
      <w:lvlJc w:val="left"/>
      <w:pPr>
        <w:tabs>
          <w:tab w:val="num" w:pos="1440"/>
        </w:tabs>
        <w:ind w:left="1440" w:hanging="360"/>
      </w:pPr>
      <w:rPr>
        <w:rFonts w:ascii="Courier New" w:hAnsi="Courier New" w:hint="default"/>
        <w:sz w:val="20"/>
      </w:rPr>
    </w:lvl>
    <w:lvl w:ilvl="2" w:tplc="25B044AE" w:tentative="1">
      <w:start w:val="1"/>
      <w:numFmt w:val="bullet"/>
      <w:lvlText w:val=""/>
      <w:lvlJc w:val="left"/>
      <w:pPr>
        <w:tabs>
          <w:tab w:val="num" w:pos="2160"/>
        </w:tabs>
        <w:ind w:left="2160" w:hanging="360"/>
      </w:pPr>
      <w:rPr>
        <w:rFonts w:ascii="Wingdings" w:hAnsi="Wingdings" w:hint="default"/>
        <w:sz w:val="20"/>
      </w:rPr>
    </w:lvl>
    <w:lvl w:ilvl="3" w:tplc="1CAE963C" w:tentative="1">
      <w:start w:val="1"/>
      <w:numFmt w:val="bullet"/>
      <w:lvlText w:val=""/>
      <w:lvlJc w:val="left"/>
      <w:pPr>
        <w:tabs>
          <w:tab w:val="num" w:pos="2880"/>
        </w:tabs>
        <w:ind w:left="2880" w:hanging="360"/>
      </w:pPr>
      <w:rPr>
        <w:rFonts w:ascii="Wingdings" w:hAnsi="Wingdings" w:hint="default"/>
        <w:sz w:val="20"/>
      </w:rPr>
    </w:lvl>
    <w:lvl w:ilvl="4" w:tplc="EB8277B4" w:tentative="1">
      <w:start w:val="1"/>
      <w:numFmt w:val="bullet"/>
      <w:lvlText w:val=""/>
      <w:lvlJc w:val="left"/>
      <w:pPr>
        <w:tabs>
          <w:tab w:val="num" w:pos="3600"/>
        </w:tabs>
        <w:ind w:left="3600" w:hanging="360"/>
      </w:pPr>
      <w:rPr>
        <w:rFonts w:ascii="Wingdings" w:hAnsi="Wingdings" w:hint="default"/>
        <w:sz w:val="20"/>
      </w:rPr>
    </w:lvl>
    <w:lvl w:ilvl="5" w:tplc="CE0E7BC6" w:tentative="1">
      <w:start w:val="1"/>
      <w:numFmt w:val="bullet"/>
      <w:lvlText w:val=""/>
      <w:lvlJc w:val="left"/>
      <w:pPr>
        <w:tabs>
          <w:tab w:val="num" w:pos="4320"/>
        </w:tabs>
        <w:ind w:left="4320" w:hanging="360"/>
      </w:pPr>
      <w:rPr>
        <w:rFonts w:ascii="Wingdings" w:hAnsi="Wingdings" w:hint="default"/>
        <w:sz w:val="20"/>
      </w:rPr>
    </w:lvl>
    <w:lvl w:ilvl="6" w:tplc="BD945BDA" w:tentative="1">
      <w:start w:val="1"/>
      <w:numFmt w:val="bullet"/>
      <w:lvlText w:val=""/>
      <w:lvlJc w:val="left"/>
      <w:pPr>
        <w:tabs>
          <w:tab w:val="num" w:pos="5040"/>
        </w:tabs>
        <w:ind w:left="5040" w:hanging="360"/>
      </w:pPr>
      <w:rPr>
        <w:rFonts w:ascii="Wingdings" w:hAnsi="Wingdings" w:hint="default"/>
        <w:sz w:val="20"/>
      </w:rPr>
    </w:lvl>
    <w:lvl w:ilvl="7" w:tplc="3A006FC6" w:tentative="1">
      <w:start w:val="1"/>
      <w:numFmt w:val="bullet"/>
      <w:lvlText w:val=""/>
      <w:lvlJc w:val="left"/>
      <w:pPr>
        <w:tabs>
          <w:tab w:val="num" w:pos="5760"/>
        </w:tabs>
        <w:ind w:left="5760" w:hanging="360"/>
      </w:pPr>
      <w:rPr>
        <w:rFonts w:ascii="Wingdings" w:hAnsi="Wingdings" w:hint="default"/>
        <w:sz w:val="20"/>
      </w:rPr>
    </w:lvl>
    <w:lvl w:ilvl="8" w:tplc="8F98446C"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174714"/>
    <w:multiLevelType w:val="hybridMultilevel"/>
    <w:tmpl w:val="389AF818"/>
    <w:lvl w:ilvl="0" w:tplc="0FA2049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CB029FD2">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98A036B"/>
    <w:multiLevelType w:val="hybridMultilevel"/>
    <w:tmpl w:val="868C279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E0F694E"/>
    <w:multiLevelType w:val="hybridMultilevel"/>
    <w:tmpl w:val="6A64045C"/>
    <w:lvl w:ilvl="0" w:tplc="5A609760">
      <w:start w:val="1"/>
      <w:numFmt w:val="bullet"/>
      <w:lvlText w:val=""/>
      <w:lvlJc w:val="left"/>
      <w:pPr>
        <w:tabs>
          <w:tab w:val="num" w:pos="720"/>
        </w:tabs>
        <w:ind w:left="720" w:hanging="360"/>
      </w:pPr>
      <w:rPr>
        <w:rFonts w:ascii="Symbol" w:hAnsi="Symbol" w:hint="default"/>
        <w:sz w:val="20"/>
      </w:rPr>
    </w:lvl>
    <w:lvl w:ilvl="1" w:tplc="BA863E06" w:tentative="1">
      <w:start w:val="1"/>
      <w:numFmt w:val="bullet"/>
      <w:lvlText w:val="o"/>
      <w:lvlJc w:val="left"/>
      <w:pPr>
        <w:tabs>
          <w:tab w:val="num" w:pos="1440"/>
        </w:tabs>
        <w:ind w:left="1440" w:hanging="360"/>
      </w:pPr>
      <w:rPr>
        <w:rFonts w:ascii="Courier New" w:hAnsi="Courier New" w:hint="default"/>
        <w:sz w:val="20"/>
      </w:rPr>
    </w:lvl>
    <w:lvl w:ilvl="2" w:tplc="F3CA4DC2" w:tentative="1">
      <w:start w:val="1"/>
      <w:numFmt w:val="bullet"/>
      <w:lvlText w:val=""/>
      <w:lvlJc w:val="left"/>
      <w:pPr>
        <w:tabs>
          <w:tab w:val="num" w:pos="2160"/>
        </w:tabs>
        <w:ind w:left="2160" w:hanging="360"/>
      </w:pPr>
      <w:rPr>
        <w:rFonts w:ascii="Wingdings" w:hAnsi="Wingdings" w:hint="default"/>
        <w:sz w:val="20"/>
      </w:rPr>
    </w:lvl>
    <w:lvl w:ilvl="3" w:tplc="A4F85898" w:tentative="1">
      <w:start w:val="1"/>
      <w:numFmt w:val="bullet"/>
      <w:lvlText w:val=""/>
      <w:lvlJc w:val="left"/>
      <w:pPr>
        <w:tabs>
          <w:tab w:val="num" w:pos="2880"/>
        </w:tabs>
        <w:ind w:left="2880" w:hanging="360"/>
      </w:pPr>
      <w:rPr>
        <w:rFonts w:ascii="Wingdings" w:hAnsi="Wingdings" w:hint="default"/>
        <w:sz w:val="20"/>
      </w:rPr>
    </w:lvl>
    <w:lvl w:ilvl="4" w:tplc="416ADCC0" w:tentative="1">
      <w:start w:val="1"/>
      <w:numFmt w:val="bullet"/>
      <w:lvlText w:val=""/>
      <w:lvlJc w:val="left"/>
      <w:pPr>
        <w:tabs>
          <w:tab w:val="num" w:pos="3600"/>
        </w:tabs>
        <w:ind w:left="3600" w:hanging="360"/>
      </w:pPr>
      <w:rPr>
        <w:rFonts w:ascii="Wingdings" w:hAnsi="Wingdings" w:hint="default"/>
        <w:sz w:val="20"/>
      </w:rPr>
    </w:lvl>
    <w:lvl w:ilvl="5" w:tplc="377AAFE4" w:tentative="1">
      <w:start w:val="1"/>
      <w:numFmt w:val="bullet"/>
      <w:lvlText w:val=""/>
      <w:lvlJc w:val="left"/>
      <w:pPr>
        <w:tabs>
          <w:tab w:val="num" w:pos="4320"/>
        </w:tabs>
        <w:ind w:left="4320" w:hanging="360"/>
      </w:pPr>
      <w:rPr>
        <w:rFonts w:ascii="Wingdings" w:hAnsi="Wingdings" w:hint="default"/>
        <w:sz w:val="20"/>
      </w:rPr>
    </w:lvl>
    <w:lvl w:ilvl="6" w:tplc="572A420A" w:tentative="1">
      <w:start w:val="1"/>
      <w:numFmt w:val="bullet"/>
      <w:lvlText w:val=""/>
      <w:lvlJc w:val="left"/>
      <w:pPr>
        <w:tabs>
          <w:tab w:val="num" w:pos="5040"/>
        </w:tabs>
        <w:ind w:left="5040" w:hanging="360"/>
      </w:pPr>
      <w:rPr>
        <w:rFonts w:ascii="Wingdings" w:hAnsi="Wingdings" w:hint="default"/>
        <w:sz w:val="20"/>
      </w:rPr>
    </w:lvl>
    <w:lvl w:ilvl="7" w:tplc="D9BE05F6" w:tentative="1">
      <w:start w:val="1"/>
      <w:numFmt w:val="bullet"/>
      <w:lvlText w:val=""/>
      <w:lvlJc w:val="left"/>
      <w:pPr>
        <w:tabs>
          <w:tab w:val="num" w:pos="5760"/>
        </w:tabs>
        <w:ind w:left="5760" w:hanging="360"/>
      </w:pPr>
      <w:rPr>
        <w:rFonts w:ascii="Wingdings" w:hAnsi="Wingdings" w:hint="default"/>
        <w:sz w:val="20"/>
      </w:rPr>
    </w:lvl>
    <w:lvl w:ilvl="8" w:tplc="EF3A1E4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4"/>
  </w:num>
  <w:num w:numId="4">
    <w:abstractNumId w:val="15"/>
  </w:num>
  <w:num w:numId="5">
    <w:abstractNumId w:val="17"/>
  </w:num>
  <w:num w:numId="6">
    <w:abstractNumId w:val="0"/>
  </w:num>
  <w:num w:numId="7">
    <w:abstractNumId w:val="9"/>
  </w:num>
  <w:num w:numId="8">
    <w:abstractNumId w:val="11"/>
  </w:num>
  <w:num w:numId="9">
    <w:abstractNumId w:val="7"/>
  </w:num>
  <w:num w:numId="10">
    <w:abstractNumId w:val="8"/>
  </w:num>
  <w:num w:numId="11">
    <w:abstractNumId w:val="14"/>
  </w:num>
  <w:num w:numId="12">
    <w:abstractNumId w:val="12"/>
  </w:num>
  <w:num w:numId="13">
    <w:abstractNumId w:val="5"/>
  </w:num>
  <w:num w:numId="14">
    <w:abstractNumId w:val="16"/>
  </w:num>
  <w:num w:numId="15">
    <w:abstractNumId w:val="3"/>
  </w:num>
  <w:num w:numId="16">
    <w:abstractNumId w:val="1"/>
  </w:num>
  <w:num w:numId="17">
    <w:abstractNumId w:val="6"/>
  </w:num>
  <w:num w:numId="18">
    <w:abstractNumId w:val="10"/>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sumu Hara">
    <w15:presenceInfo w15:providerId="None" w15:userId="Susumu Ha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656"/>
    <w:rsid w:val="00012046"/>
    <w:rsid w:val="00024AD8"/>
    <w:rsid w:val="0002666C"/>
    <w:rsid w:val="00036919"/>
    <w:rsid w:val="00044D11"/>
    <w:rsid w:val="00051B4A"/>
    <w:rsid w:val="000561B7"/>
    <w:rsid w:val="000635C9"/>
    <w:rsid w:val="00063E33"/>
    <w:rsid w:val="000641EE"/>
    <w:rsid w:val="00067079"/>
    <w:rsid w:val="000705F4"/>
    <w:rsid w:val="000733E5"/>
    <w:rsid w:val="00083780"/>
    <w:rsid w:val="00092D0D"/>
    <w:rsid w:val="000943B7"/>
    <w:rsid w:val="00094B20"/>
    <w:rsid w:val="000A0FEC"/>
    <w:rsid w:val="000A5391"/>
    <w:rsid w:val="000B4334"/>
    <w:rsid w:val="000C0550"/>
    <w:rsid w:val="000C48E7"/>
    <w:rsid w:val="000C4B96"/>
    <w:rsid w:val="000C51BD"/>
    <w:rsid w:val="000C6BA9"/>
    <w:rsid w:val="000C78A9"/>
    <w:rsid w:val="000C7DE6"/>
    <w:rsid w:val="000D4A9B"/>
    <w:rsid w:val="000E0715"/>
    <w:rsid w:val="000E1A96"/>
    <w:rsid w:val="000E5EB1"/>
    <w:rsid w:val="000F25F7"/>
    <w:rsid w:val="000F2BCF"/>
    <w:rsid w:val="000F3027"/>
    <w:rsid w:val="000F4253"/>
    <w:rsid w:val="000F4F25"/>
    <w:rsid w:val="001026A1"/>
    <w:rsid w:val="00107CB9"/>
    <w:rsid w:val="00110D6B"/>
    <w:rsid w:val="00115E79"/>
    <w:rsid w:val="00115F78"/>
    <w:rsid w:val="001211A6"/>
    <w:rsid w:val="0012257D"/>
    <w:rsid w:val="00125BED"/>
    <w:rsid w:val="00125F2D"/>
    <w:rsid w:val="00126D62"/>
    <w:rsid w:val="00136551"/>
    <w:rsid w:val="00142F54"/>
    <w:rsid w:val="00144A39"/>
    <w:rsid w:val="00145409"/>
    <w:rsid w:val="00160A31"/>
    <w:rsid w:val="001612DF"/>
    <w:rsid w:val="00183CA2"/>
    <w:rsid w:val="0018510C"/>
    <w:rsid w:val="00185656"/>
    <w:rsid w:val="00193DC4"/>
    <w:rsid w:val="00194FE2"/>
    <w:rsid w:val="00195C0E"/>
    <w:rsid w:val="001A5BCC"/>
    <w:rsid w:val="001B2566"/>
    <w:rsid w:val="001B3BF1"/>
    <w:rsid w:val="001B5C71"/>
    <w:rsid w:val="001B67EC"/>
    <w:rsid w:val="001B6AC5"/>
    <w:rsid w:val="001B7C42"/>
    <w:rsid w:val="001C08BA"/>
    <w:rsid w:val="001C7640"/>
    <w:rsid w:val="001D0B59"/>
    <w:rsid w:val="001D4BED"/>
    <w:rsid w:val="001D6067"/>
    <w:rsid w:val="001D6649"/>
    <w:rsid w:val="001E1ACD"/>
    <w:rsid w:val="001E3661"/>
    <w:rsid w:val="001E5856"/>
    <w:rsid w:val="001F1072"/>
    <w:rsid w:val="001F48AE"/>
    <w:rsid w:val="002031FC"/>
    <w:rsid w:val="002050AA"/>
    <w:rsid w:val="0020705A"/>
    <w:rsid w:val="00212ED0"/>
    <w:rsid w:val="0021394E"/>
    <w:rsid w:val="002164FA"/>
    <w:rsid w:val="00233BE8"/>
    <w:rsid w:val="00234BA6"/>
    <w:rsid w:val="0023623A"/>
    <w:rsid w:val="00241070"/>
    <w:rsid w:val="00247B28"/>
    <w:rsid w:val="00254C00"/>
    <w:rsid w:val="002571B0"/>
    <w:rsid w:val="00262FBE"/>
    <w:rsid w:val="00263EDE"/>
    <w:rsid w:val="00272283"/>
    <w:rsid w:val="00273A91"/>
    <w:rsid w:val="0027697A"/>
    <w:rsid w:val="002840C2"/>
    <w:rsid w:val="002868A1"/>
    <w:rsid w:val="002900A1"/>
    <w:rsid w:val="00291973"/>
    <w:rsid w:val="002A3B4C"/>
    <w:rsid w:val="002A4E75"/>
    <w:rsid w:val="002A6957"/>
    <w:rsid w:val="002A6AC5"/>
    <w:rsid w:val="002A7DC5"/>
    <w:rsid w:val="002B0168"/>
    <w:rsid w:val="002B0C2F"/>
    <w:rsid w:val="002B3ECA"/>
    <w:rsid w:val="002B5B7C"/>
    <w:rsid w:val="002C4FA4"/>
    <w:rsid w:val="002C6338"/>
    <w:rsid w:val="002D0A2B"/>
    <w:rsid w:val="002D0A89"/>
    <w:rsid w:val="002D1B9A"/>
    <w:rsid w:val="002D4B1A"/>
    <w:rsid w:val="002D7704"/>
    <w:rsid w:val="002D77DC"/>
    <w:rsid w:val="002E22DD"/>
    <w:rsid w:val="002E5DBE"/>
    <w:rsid w:val="002E779F"/>
    <w:rsid w:val="002F5093"/>
    <w:rsid w:val="00302896"/>
    <w:rsid w:val="00303DF2"/>
    <w:rsid w:val="003102DF"/>
    <w:rsid w:val="00310ADC"/>
    <w:rsid w:val="00312562"/>
    <w:rsid w:val="00312C12"/>
    <w:rsid w:val="00316C66"/>
    <w:rsid w:val="003172C4"/>
    <w:rsid w:val="003245E0"/>
    <w:rsid w:val="00325DEB"/>
    <w:rsid w:val="00330EEC"/>
    <w:rsid w:val="00337B0A"/>
    <w:rsid w:val="00344530"/>
    <w:rsid w:val="00346616"/>
    <w:rsid w:val="003501DC"/>
    <w:rsid w:val="00360E6F"/>
    <w:rsid w:val="0036516B"/>
    <w:rsid w:val="00365D2C"/>
    <w:rsid w:val="00366085"/>
    <w:rsid w:val="00373F90"/>
    <w:rsid w:val="00391A0C"/>
    <w:rsid w:val="00392BFE"/>
    <w:rsid w:val="00393A02"/>
    <w:rsid w:val="003A0853"/>
    <w:rsid w:val="003A5407"/>
    <w:rsid w:val="003A724E"/>
    <w:rsid w:val="003B1643"/>
    <w:rsid w:val="003B7BAC"/>
    <w:rsid w:val="003C16D7"/>
    <w:rsid w:val="003C2A8C"/>
    <w:rsid w:val="003C502F"/>
    <w:rsid w:val="003C7220"/>
    <w:rsid w:val="003D4312"/>
    <w:rsid w:val="003E0EC9"/>
    <w:rsid w:val="003E17AD"/>
    <w:rsid w:val="003E450E"/>
    <w:rsid w:val="003E7D19"/>
    <w:rsid w:val="003F060C"/>
    <w:rsid w:val="003F0D26"/>
    <w:rsid w:val="003F1F8F"/>
    <w:rsid w:val="003F37AC"/>
    <w:rsid w:val="003F4079"/>
    <w:rsid w:val="003F5B5A"/>
    <w:rsid w:val="00401418"/>
    <w:rsid w:val="00406ED9"/>
    <w:rsid w:val="00407D72"/>
    <w:rsid w:val="0041379F"/>
    <w:rsid w:val="00427EAB"/>
    <w:rsid w:val="00433D43"/>
    <w:rsid w:val="00444A3D"/>
    <w:rsid w:val="0045269D"/>
    <w:rsid w:val="00456803"/>
    <w:rsid w:val="00461886"/>
    <w:rsid w:val="00467A17"/>
    <w:rsid w:val="00472F68"/>
    <w:rsid w:val="004808A8"/>
    <w:rsid w:val="00480C3E"/>
    <w:rsid w:val="00486B30"/>
    <w:rsid w:val="004909D5"/>
    <w:rsid w:val="00491560"/>
    <w:rsid w:val="00491EC4"/>
    <w:rsid w:val="00491EDC"/>
    <w:rsid w:val="004A1DEF"/>
    <w:rsid w:val="004B25AA"/>
    <w:rsid w:val="004B2711"/>
    <w:rsid w:val="004B32A1"/>
    <w:rsid w:val="004B64A8"/>
    <w:rsid w:val="004C56A5"/>
    <w:rsid w:val="004C68D9"/>
    <w:rsid w:val="004C7085"/>
    <w:rsid w:val="004C7167"/>
    <w:rsid w:val="004D18BF"/>
    <w:rsid w:val="004D4BDC"/>
    <w:rsid w:val="004D4F40"/>
    <w:rsid w:val="004E07F5"/>
    <w:rsid w:val="004E1289"/>
    <w:rsid w:val="004E3601"/>
    <w:rsid w:val="004F0270"/>
    <w:rsid w:val="004F05A9"/>
    <w:rsid w:val="004F206A"/>
    <w:rsid w:val="004F2079"/>
    <w:rsid w:val="004F4282"/>
    <w:rsid w:val="005051B3"/>
    <w:rsid w:val="005076A7"/>
    <w:rsid w:val="00511F4D"/>
    <w:rsid w:val="00515075"/>
    <w:rsid w:val="00520196"/>
    <w:rsid w:val="00536C14"/>
    <w:rsid w:val="0054025E"/>
    <w:rsid w:val="00542CD6"/>
    <w:rsid w:val="0055119D"/>
    <w:rsid w:val="00551CAF"/>
    <w:rsid w:val="00552DB0"/>
    <w:rsid w:val="00554153"/>
    <w:rsid w:val="00554635"/>
    <w:rsid w:val="00556F7B"/>
    <w:rsid w:val="00560A3A"/>
    <w:rsid w:val="00560F5F"/>
    <w:rsid w:val="00561187"/>
    <w:rsid w:val="005619C5"/>
    <w:rsid w:val="0056301A"/>
    <w:rsid w:val="00577A23"/>
    <w:rsid w:val="00577CB7"/>
    <w:rsid w:val="00581117"/>
    <w:rsid w:val="00582200"/>
    <w:rsid w:val="00585168"/>
    <w:rsid w:val="00596D72"/>
    <w:rsid w:val="005A02E8"/>
    <w:rsid w:val="005A4FC2"/>
    <w:rsid w:val="005A5086"/>
    <w:rsid w:val="005A55F8"/>
    <w:rsid w:val="005B0135"/>
    <w:rsid w:val="005B7CC5"/>
    <w:rsid w:val="005B7EFD"/>
    <w:rsid w:val="005C102B"/>
    <w:rsid w:val="005C6A23"/>
    <w:rsid w:val="005C7A25"/>
    <w:rsid w:val="005D7158"/>
    <w:rsid w:val="005D73C2"/>
    <w:rsid w:val="005E2DA9"/>
    <w:rsid w:val="005E51D1"/>
    <w:rsid w:val="005F0A3B"/>
    <w:rsid w:val="005F50AE"/>
    <w:rsid w:val="005F6342"/>
    <w:rsid w:val="00603B78"/>
    <w:rsid w:val="00603C16"/>
    <w:rsid w:val="00605E4B"/>
    <w:rsid w:val="006062D4"/>
    <w:rsid w:val="00611125"/>
    <w:rsid w:val="00611A04"/>
    <w:rsid w:val="006161F6"/>
    <w:rsid w:val="006171A7"/>
    <w:rsid w:val="00621F80"/>
    <w:rsid w:val="00626CF6"/>
    <w:rsid w:val="0063133C"/>
    <w:rsid w:val="00633C28"/>
    <w:rsid w:val="0063726A"/>
    <w:rsid w:val="00642DA8"/>
    <w:rsid w:val="00646D33"/>
    <w:rsid w:val="0065065A"/>
    <w:rsid w:val="00650CF3"/>
    <w:rsid w:val="00653A52"/>
    <w:rsid w:val="00654DFD"/>
    <w:rsid w:val="006614D0"/>
    <w:rsid w:val="00662FEE"/>
    <w:rsid w:val="006631FA"/>
    <w:rsid w:val="00664B46"/>
    <w:rsid w:val="00664D24"/>
    <w:rsid w:val="006726FC"/>
    <w:rsid w:val="00696B5C"/>
    <w:rsid w:val="006A47B2"/>
    <w:rsid w:val="006A61CB"/>
    <w:rsid w:val="006A72BD"/>
    <w:rsid w:val="006B433E"/>
    <w:rsid w:val="006B7FE6"/>
    <w:rsid w:val="006C1618"/>
    <w:rsid w:val="006C3DF8"/>
    <w:rsid w:val="006D0457"/>
    <w:rsid w:val="006D15AE"/>
    <w:rsid w:val="006D311B"/>
    <w:rsid w:val="006D4298"/>
    <w:rsid w:val="006D7012"/>
    <w:rsid w:val="006E41C7"/>
    <w:rsid w:val="006E7B4D"/>
    <w:rsid w:val="006F3867"/>
    <w:rsid w:val="006F68BA"/>
    <w:rsid w:val="00700408"/>
    <w:rsid w:val="00702CDD"/>
    <w:rsid w:val="00704918"/>
    <w:rsid w:val="00711274"/>
    <w:rsid w:val="00712E67"/>
    <w:rsid w:val="00717DED"/>
    <w:rsid w:val="00720E39"/>
    <w:rsid w:val="0072144E"/>
    <w:rsid w:val="0072309B"/>
    <w:rsid w:val="00727157"/>
    <w:rsid w:val="007322CF"/>
    <w:rsid w:val="00750B39"/>
    <w:rsid w:val="00757570"/>
    <w:rsid w:val="007605B0"/>
    <w:rsid w:val="00763CA6"/>
    <w:rsid w:val="00766A19"/>
    <w:rsid w:val="00773E35"/>
    <w:rsid w:val="007742F0"/>
    <w:rsid w:val="00774911"/>
    <w:rsid w:val="0077578E"/>
    <w:rsid w:val="00786676"/>
    <w:rsid w:val="00791122"/>
    <w:rsid w:val="00794DA9"/>
    <w:rsid w:val="007A2BD7"/>
    <w:rsid w:val="007A2BF8"/>
    <w:rsid w:val="007A70AA"/>
    <w:rsid w:val="007B4493"/>
    <w:rsid w:val="007C1D27"/>
    <w:rsid w:val="007D191D"/>
    <w:rsid w:val="007D23C2"/>
    <w:rsid w:val="007D59C4"/>
    <w:rsid w:val="007D6AA7"/>
    <w:rsid w:val="007E100F"/>
    <w:rsid w:val="007E76CD"/>
    <w:rsid w:val="007F1810"/>
    <w:rsid w:val="007F5B95"/>
    <w:rsid w:val="00801E3E"/>
    <w:rsid w:val="0080207E"/>
    <w:rsid w:val="00807B80"/>
    <w:rsid w:val="00811CE2"/>
    <w:rsid w:val="00815F47"/>
    <w:rsid w:val="00820969"/>
    <w:rsid w:val="00822A4E"/>
    <w:rsid w:val="00823AEC"/>
    <w:rsid w:val="00825223"/>
    <w:rsid w:val="0083221E"/>
    <w:rsid w:val="00833555"/>
    <w:rsid w:val="0084127B"/>
    <w:rsid w:val="00843FAC"/>
    <w:rsid w:val="0084571F"/>
    <w:rsid w:val="00852266"/>
    <w:rsid w:val="00852C84"/>
    <w:rsid w:val="008570D7"/>
    <w:rsid w:val="00860FA7"/>
    <w:rsid w:val="00863753"/>
    <w:rsid w:val="008646B8"/>
    <w:rsid w:val="008651C9"/>
    <w:rsid w:val="0086649E"/>
    <w:rsid w:val="00875EC1"/>
    <w:rsid w:val="008764EF"/>
    <w:rsid w:val="00876846"/>
    <w:rsid w:val="00880D8A"/>
    <w:rsid w:val="0088283E"/>
    <w:rsid w:val="008844C8"/>
    <w:rsid w:val="00884E1C"/>
    <w:rsid w:val="008869AF"/>
    <w:rsid w:val="00890CEB"/>
    <w:rsid w:val="00894E08"/>
    <w:rsid w:val="00895914"/>
    <w:rsid w:val="008973FF"/>
    <w:rsid w:val="008A770D"/>
    <w:rsid w:val="008A7980"/>
    <w:rsid w:val="008A7A66"/>
    <w:rsid w:val="008B78B4"/>
    <w:rsid w:val="008C10DD"/>
    <w:rsid w:val="008C79EA"/>
    <w:rsid w:val="008D3483"/>
    <w:rsid w:val="008D489E"/>
    <w:rsid w:val="008E1345"/>
    <w:rsid w:val="008E32FE"/>
    <w:rsid w:val="008E761F"/>
    <w:rsid w:val="008F2805"/>
    <w:rsid w:val="008F2828"/>
    <w:rsid w:val="009057A9"/>
    <w:rsid w:val="009059A4"/>
    <w:rsid w:val="0090775D"/>
    <w:rsid w:val="00910E52"/>
    <w:rsid w:val="009148C1"/>
    <w:rsid w:val="009205CD"/>
    <w:rsid w:val="009219CA"/>
    <w:rsid w:val="00921ED3"/>
    <w:rsid w:val="0092237A"/>
    <w:rsid w:val="009227D8"/>
    <w:rsid w:val="009241DF"/>
    <w:rsid w:val="00925034"/>
    <w:rsid w:val="00927E92"/>
    <w:rsid w:val="009300EE"/>
    <w:rsid w:val="00930A26"/>
    <w:rsid w:val="00931348"/>
    <w:rsid w:val="0093351A"/>
    <w:rsid w:val="00936401"/>
    <w:rsid w:val="009406DE"/>
    <w:rsid w:val="009473F0"/>
    <w:rsid w:val="00950A10"/>
    <w:rsid w:val="009534F4"/>
    <w:rsid w:val="0095575B"/>
    <w:rsid w:val="00956876"/>
    <w:rsid w:val="00956938"/>
    <w:rsid w:val="009659C7"/>
    <w:rsid w:val="00972B3D"/>
    <w:rsid w:val="00974762"/>
    <w:rsid w:val="00974DC9"/>
    <w:rsid w:val="009813FA"/>
    <w:rsid w:val="00984A93"/>
    <w:rsid w:val="00985386"/>
    <w:rsid w:val="009943CC"/>
    <w:rsid w:val="009951E2"/>
    <w:rsid w:val="009A1397"/>
    <w:rsid w:val="009A694A"/>
    <w:rsid w:val="009A7620"/>
    <w:rsid w:val="009A7E64"/>
    <w:rsid w:val="009B1804"/>
    <w:rsid w:val="009B26C2"/>
    <w:rsid w:val="009C0C3E"/>
    <w:rsid w:val="009C10F1"/>
    <w:rsid w:val="009C380A"/>
    <w:rsid w:val="009D7152"/>
    <w:rsid w:val="009E0CDD"/>
    <w:rsid w:val="009E1AE2"/>
    <w:rsid w:val="009E743D"/>
    <w:rsid w:val="009F06E9"/>
    <w:rsid w:val="009F235D"/>
    <w:rsid w:val="009F2526"/>
    <w:rsid w:val="009F77CC"/>
    <w:rsid w:val="00A021CB"/>
    <w:rsid w:val="00A03451"/>
    <w:rsid w:val="00A102D0"/>
    <w:rsid w:val="00A1230A"/>
    <w:rsid w:val="00A14E56"/>
    <w:rsid w:val="00A21201"/>
    <w:rsid w:val="00A246DD"/>
    <w:rsid w:val="00A30FBE"/>
    <w:rsid w:val="00A415F6"/>
    <w:rsid w:val="00A42D21"/>
    <w:rsid w:val="00A46A88"/>
    <w:rsid w:val="00A56AE0"/>
    <w:rsid w:val="00A631DB"/>
    <w:rsid w:val="00A63E7A"/>
    <w:rsid w:val="00A70637"/>
    <w:rsid w:val="00A72993"/>
    <w:rsid w:val="00A81012"/>
    <w:rsid w:val="00A8170D"/>
    <w:rsid w:val="00A81F45"/>
    <w:rsid w:val="00A84B32"/>
    <w:rsid w:val="00A878EF"/>
    <w:rsid w:val="00A92A5A"/>
    <w:rsid w:val="00A92BB1"/>
    <w:rsid w:val="00AA05DC"/>
    <w:rsid w:val="00AA20DA"/>
    <w:rsid w:val="00AA7DBD"/>
    <w:rsid w:val="00AB116C"/>
    <w:rsid w:val="00AB6D93"/>
    <w:rsid w:val="00AC5E68"/>
    <w:rsid w:val="00AD1E40"/>
    <w:rsid w:val="00AD35F4"/>
    <w:rsid w:val="00AD7EFB"/>
    <w:rsid w:val="00AE1515"/>
    <w:rsid w:val="00AE401C"/>
    <w:rsid w:val="00AE53E4"/>
    <w:rsid w:val="00AF3644"/>
    <w:rsid w:val="00AF7326"/>
    <w:rsid w:val="00AF7633"/>
    <w:rsid w:val="00B00C0C"/>
    <w:rsid w:val="00B040DA"/>
    <w:rsid w:val="00B27ABB"/>
    <w:rsid w:val="00B30D88"/>
    <w:rsid w:val="00B34EE4"/>
    <w:rsid w:val="00B45A00"/>
    <w:rsid w:val="00B4629D"/>
    <w:rsid w:val="00B4692B"/>
    <w:rsid w:val="00B47D7D"/>
    <w:rsid w:val="00B514FF"/>
    <w:rsid w:val="00B51A1F"/>
    <w:rsid w:val="00B52774"/>
    <w:rsid w:val="00B54954"/>
    <w:rsid w:val="00B560C9"/>
    <w:rsid w:val="00B57079"/>
    <w:rsid w:val="00B57BA0"/>
    <w:rsid w:val="00B627A4"/>
    <w:rsid w:val="00B64AA9"/>
    <w:rsid w:val="00B74F17"/>
    <w:rsid w:val="00B77CA6"/>
    <w:rsid w:val="00B80635"/>
    <w:rsid w:val="00B8126B"/>
    <w:rsid w:val="00B82C61"/>
    <w:rsid w:val="00B9178F"/>
    <w:rsid w:val="00B95196"/>
    <w:rsid w:val="00B97232"/>
    <w:rsid w:val="00BA0222"/>
    <w:rsid w:val="00BB210E"/>
    <w:rsid w:val="00BB3337"/>
    <w:rsid w:val="00BB5880"/>
    <w:rsid w:val="00BC3ADB"/>
    <w:rsid w:val="00BC671D"/>
    <w:rsid w:val="00BD2CEA"/>
    <w:rsid w:val="00BE7BF6"/>
    <w:rsid w:val="00BF11B3"/>
    <w:rsid w:val="00BF300D"/>
    <w:rsid w:val="00BF533A"/>
    <w:rsid w:val="00BF756E"/>
    <w:rsid w:val="00C004F6"/>
    <w:rsid w:val="00C0078D"/>
    <w:rsid w:val="00C039D0"/>
    <w:rsid w:val="00C03DE4"/>
    <w:rsid w:val="00C04E0A"/>
    <w:rsid w:val="00C15867"/>
    <w:rsid w:val="00C15BEB"/>
    <w:rsid w:val="00C2225D"/>
    <w:rsid w:val="00C24283"/>
    <w:rsid w:val="00C24CC3"/>
    <w:rsid w:val="00C24D86"/>
    <w:rsid w:val="00C2500B"/>
    <w:rsid w:val="00C250EF"/>
    <w:rsid w:val="00C32B38"/>
    <w:rsid w:val="00C41D6F"/>
    <w:rsid w:val="00C51E4E"/>
    <w:rsid w:val="00C525E2"/>
    <w:rsid w:val="00C54304"/>
    <w:rsid w:val="00C554D0"/>
    <w:rsid w:val="00C560F6"/>
    <w:rsid w:val="00C6003B"/>
    <w:rsid w:val="00C60AB9"/>
    <w:rsid w:val="00C624B5"/>
    <w:rsid w:val="00C65B20"/>
    <w:rsid w:val="00C6665C"/>
    <w:rsid w:val="00C7067E"/>
    <w:rsid w:val="00C709A1"/>
    <w:rsid w:val="00C736A0"/>
    <w:rsid w:val="00C74D07"/>
    <w:rsid w:val="00C76C80"/>
    <w:rsid w:val="00C80A03"/>
    <w:rsid w:val="00C85597"/>
    <w:rsid w:val="00C85D7A"/>
    <w:rsid w:val="00C86A92"/>
    <w:rsid w:val="00C936F2"/>
    <w:rsid w:val="00C9712B"/>
    <w:rsid w:val="00CA7535"/>
    <w:rsid w:val="00CB2254"/>
    <w:rsid w:val="00CB30B8"/>
    <w:rsid w:val="00CB592C"/>
    <w:rsid w:val="00CB59CF"/>
    <w:rsid w:val="00CB7E8B"/>
    <w:rsid w:val="00CC0592"/>
    <w:rsid w:val="00CC3BA6"/>
    <w:rsid w:val="00CC5AF5"/>
    <w:rsid w:val="00CD114D"/>
    <w:rsid w:val="00CD3D56"/>
    <w:rsid w:val="00CD52EB"/>
    <w:rsid w:val="00CD5405"/>
    <w:rsid w:val="00CD64AF"/>
    <w:rsid w:val="00CD6997"/>
    <w:rsid w:val="00CE6620"/>
    <w:rsid w:val="00CE6D3A"/>
    <w:rsid w:val="00CE7925"/>
    <w:rsid w:val="00CF5370"/>
    <w:rsid w:val="00CF6C0C"/>
    <w:rsid w:val="00D0478C"/>
    <w:rsid w:val="00D128A5"/>
    <w:rsid w:val="00D154CA"/>
    <w:rsid w:val="00D1657A"/>
    <w:rsid w:val="00D2712B"/>
    <w:rsid w:val="00D34180"/>
    <w:rsid w:val="00D37286"/>
    <w:rsid w:val="00D3736D"/>
    <w:rsid w:val="00D5165C"/>
    <w:rsid w:val="00D5197A"/>
    <w:rsid w:val="00D569CB"/>
    <w:rsid w:val="00D60C5F"/>
    <w:rsid w:val="00D70724"/>
    <w:rsid w:val="00D74435"/>
    <w:rsid w:val="00D82300"/>
    <w:rsid w:val="00D86517"/>
    <w:rsid w:val="00D9036F"/>
    <w:rsid w:val="00D963DD"/>
    <w:rsid w:val="00DA5BFA"/>
    <w:rsid w:val="00DA613D"/>
    <w:rsid w:val="00DB3E1B"/>
    <w:rsid w:val="00DB3E2B"/>
    <w:rsid w:val="00DB4C1D"/>
    <w:rsid w:val="00DC4AA6"/>
    <w:rsid w:val="00DC61DF"/>
    <w:rsid w:val="00DD506C"/>
    <w:rsid w:val="00DF2DB4"/>
    <w:rsid w:val="00DF64BD"/>
    <w:rsid w:val="00DF73B2"/>
    <w:rsid w:val="00DF76A8"/>
    <w:rsid w:val="00E02FC2"/>
    <w:rsid w:val="00E07D7D"/>
    <w:rsid w:val="00E10C2A"/>
    <w:rsid w:val="00E118D4"/>
    <w:rsid w:val="00E157B6"/>
    <w:rsid w:val="00E224B5"/>
    <w:rsid w:val="00E2454B"/>
    <w:rsid w:val="00E449EA"/>
    <w:rsid w:val="00E552C7"/>
    <w:rsid w:val="00E558E2"/>
    <w:rsid w:val="00E617B2"/>
    <w:rsid w:val="00E67C90"/>
    <w:rsid w:val="00E71415"/>
    <w:rsid w:val="00E82E31"/>
    <w:rsid w:val="00E86F63"/>
    <w:rsid w:val="00E9242E"/>
    <w:rsid w:val="00E940AC"/>
    <w:rsid w:val="00EA282E"/>
    <w:rsid w:val="00EA3392"/>
    <w:rsid w:val="00EA60BA"/>
    <w:rsid w:val="00EB04C6"/>
    <w:rsid w:val="00EB200C"/>
    <w:rsid w:val="00EB2B65"/>
    <w:rsid w:val="00EB47CC"/>
    <w:rsid w:val="00EC7973"/>
    <w:rsid w:val="00EC7A31"/>
    <w:rsid w:val="00EC7DDC"/>
    <w:rsid w:val="00ED1A52"/>
    <w:rsid w:val="00ED1D27"/>
    <w:rsid w:val="00ED3B86"/>
    <w:rsid w:val="00ED663D"/>
    <w:rsid w:val="00ED6BE1"/>
    <w:rsid w:val="00ED721B"/>
    <w:rsid w:val="00ED7457"/>
    <w:rsid w:val="00EE2282"/>
    <w:rsid w:val="00EE27FB"/>
    <w:rsid w:val="00EE2F7C"/>
    <w:rsid w:val="00EE3D8E"/>
    <w:rsid w:val="00EE450A"/>
    <w:rsid w:val="00EF28D1"/>
    <w:rsid w:val="00F017FB"/>
    <w:rsid w:val="00F01BFC"/>
    <w:rsid w:val="00F01C96"/>
    <w:rsid w:val="00F0283D"/>
    <w:rsid w:val="00F02BF4"/>
    <w:rsid w:val="00F04702"/>
    <w:rsid w:val="00F11835"/>
    <w:rsid w:val="00F17604"/>
    <w:rsid w:val="00F27DEA"/>
    <w:rsid w:val="00F31D9C"/>
    <w:rsid w:val="00F36015"/>
    <w:rsid w:val="00F4274E"/>
    <w:rsid w:val="00F43292"/>
    <w:rsid w:val="00F50DB2"/>
    <w:rsid w:val="00F53AB0"/>
    <w:rsid w:val="00F53DDC"/>
    <w:rsid w:val="00F55956"/>
    <w:rsid w:val="00F739F5"/>
    <w:rsid w:val="00F7585F"/>
    <w:rsid w:val="00F76E3F"/>
    <w:rsid w:val="00F863FC"/>
    <w:rsid w:val="00F93484"/>
    <w:rsid w:val="00F93D2D"/>
    <w:rsid w:val="00F96ADD"/>
    <w:rsid w:val="00FA34AC"/>
    <w:rsid w:val="00FA7AA0"/>
    <w:rsid w:val="00FB3CAC"/>
    <w:rsid w:val="00FC38BF"/>
    <w:rsid w:val="00FC5BA2"/>
    <w:rsid w:val="00FC6601"/>
    <w:rsid w:val="00FD0B23"/>
    <w:rsid w:val="00FD421E"/>
    <w:rsid w:val="00FD52C4"/>
    <w:rsid w:val="00FD5E99"/>
    <w:rsid w:val="00FF3873"/>
    <w:rsid w:val="00FF3A51"/>
    <w:rsid w:val="00FF593A"/>
    <w:rsid w:val="01F1ADC8"/>
    <w:rsid w:val="072156B0"/>
    <w:rsid w:val="0AC33D71"/>
    <w:rsid w:val="0C93D321"/>
    <w:rsid w:val="1236A72E"/>
    <w:rsid w:val="156A11F6"/>
    <w:rsid w:val="27FA7A44"/>
    <w:rsid w:val="29BB917B"/>
    <w:rsid w:val="2E76D660"/>
    <w:rsid w:val="32207F32"/>
    <w:rsid w:val="38409DC3"/>
    <w:rsid w:val="3D9B2D82"/>
    <w:rsid w:val="3DE6B324"/>
    <w:rsid w:val="3F385459"/>
    <w:rsid w:val="3F828385"/>
    <w:rsid w:val="45F1D043"/>
    <w:rsid w:val="5474B87C"/>
    <w:rsid w:val="566FEEA1"/>
    <w:rsid w:val="5A1A242B"/>
    <w:rsid w:val="67329F5A"/>
    <w:rsid w:val="681D5905"/>
    <w:rsid w:val="74B1C4D1"/>
    <w:rsid w:val="77B340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1B0C6F"/>
  <w15:chartTrackingRefBased/>
  <w15:docId w15:val="{D090BD85-4717-4F43-A1D1-C4C2A2F2E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73F90"/>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373F90"/>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373F90"/>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73F90"/>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373F90"/>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373F90"/>
    <w:rPr>
      <w:rFonts w:ascii="ＭＳ Ｐゴシック" w:eastAsia="ＭＳ Ｐゴシック" w:hAnsi="ＭＳ Ｐゴシック" w:cs="ＭＳ Ｐゴシック"/>
      <w:b/>
      <w:bCs/>
      <w:kern w:val="0"/>
      <w:sz w:val="27"/>
      <w:szCs w:val="27"/>
    </w:rPr>
  </w:style>
  <w:style w:type="character" w:styleId="a3">
    <w:name w:val="Hyperlink"/>
    <w:basedOn w:val="a0"/>
    <w:uiPriority w:val="99"/>
    <w:unhideWhenUsed/>
    <w:rsid w:val="00373F90"/>
    <w:rPr>
      <w:strike w:val="0"/>
      <w:dstrike w:val="0"/>
      <w:color w:val="00315D"/>
      <w:sz w:val="24"/>
      <w:szCs w:val="24"/>
      <w:u w:val="none"/>
      <w:effect w:val="none"/>
      <w:shd w:val="clear" w:color="auto" w:fill="auto"/>
      <w:vertAlign w:val="baseline"/>
    </w:rPr>
  </w:style>
  <w:style w:type="character" w:styleId="a4">
    <w:name w:val="Strong"/>
    <w:basedOn w:val="a0"/>
    <w:uiPriority w:val="22"/>
    <w:qFormat/>
    <w:rsid w:val="00373F90"/>
    <w:rPr>
      <w:b/>
      <w:bCs/>
    </w:rPr>
  </w:style>
  <w:style w:type="paragraph" w:styleId="Web">
    <w:name w:val="Normal (Web)"/>
    <w:basedOn w:val="a"/>
    <w:uiPriority w:val="99"/>
    <w:semiHidden/>
    <w:unhideWhenUsed/>
    <w:rsid w:val="00373F9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pagetoplink">
    <w:name w:val="pagetoplink"/>
    <w:basedOn w:val="a"/>
    <w:rsid w:val="00373F90"/>
    <w:pPr>
      <w:widowControl/>
      <w:jc w:val="right"/>
    </w:pPr>
    <w:rPr>
      <w:rFonts w:ascii="ＭＳ Ｐゴシック" w:eastAsia="ＭＳ Ｐゴシック" w:hAnsi="ＭＳ Ｐゴシック" w:cs="ＭＳ Ｐゴシック"/>
      <w:color w:val="00315D"/>
      <w:kern w:val="0"/>
      <w:sz w:val="24"/>
      <w:szCs w:val="24"/>
    </w:rPr>
  </w:style>
  <w:style w:type="paragraph" w:customStyle="1" w:styleId="copyright">
    <w:name w:val="copyright"/>
    <w:basedOn w:val="a"/>
    <w:rsid w:val="00373F9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email">
    <w:name w:val="email"/>
    <w:basedOn w:val="a0"/>
    <w:rsid w:val="00373F90"/>
  </w:style>
  <w:style w:type="paragraph" w:styleId="a5">
    <w:name w:val="List Paragraph"/>
    <w:basedOn w:val="a"/>
    <w:uiPriority w:val="34"/>
    <w:qFormat/>
    <w:rsid w:val="00D3736D"/>
    <w:pPr>
      <w:ind w:leftChars="400" w:left="840"/>
    </w:pPr>
  </w:style>
  <w:style w:type="paragraph" w:styleId="a6">
    <w:name w:val="Date"/>
    <w:basedOn w:val="a"/>
    <w:next w:val="a"/>
    <w:link w:val="a7"/>
    <w:uiPriority w:val="99"/>
    <w:semiHidden/>
    <w:unhideWhenUsed/>
    <w:rsid w:val="0084127B"/>
  </w:style>
  <w:style w:type="character" w:customStyle="1" w:styleId="a7">
    <w:name w:val="日付 (文字)"/>
    <w:basedOn w:val="a0"/>
    <w:link w:val="a6"/>
    <w:uiPriority w:val="99"/>
    <w:semiHidden/>
    <w:rsid w:val="0084127B"/>
  </w:style>
  <w:style w:type="paragraph" w:styleId="a8">
    <w:name w:val="header"/>
    <w:basedOn w:val="a"/>
    <w:link w:val="a9"/>
    <w:uiPriority w:val="99"/>
    <w:unhideWhenUsed/>
    <w:rsid w:val="00876846"/>
    <w:pPr>
      <w:tabs>
        <w:tab w:val="center" w:pos="4252"/>
        <w:tab w:val="right" w:pos="8504"/>
      </w:tabs>
      <w:snapToGrid w:val="0"/>
    </w:pPr>
  </w:style>
  <w:style w:type="character" w:customStyle="1" w:styleId="a9">
    <w:name w:val="ヘッダー (文字)"/>
    <w:basedOn w:val="a0"/>
    <w:link w:val="a8"/>
    <w:uiPriority w:val="99"/>
    <w:rsid w:val="00876846"/>
  </w:style>
  <w:style w:type="paragraph" w:styleId="aa">
    <w:name w:val="footer"/>
    <w:basedOn w:val="a"/>
    <w:link w:val="ab"/>
    <w:uiPriority w:val="99"/>
    <w:unhideWhenUsed/>
    <w:rsid w:val="00876846"/>
    <w:pPr>
      <w:tabs>
        <w:tab w:val="center" w:pos="4252"/>
        <w:tab w:val="right" w:pos="8504"/>
      </w:tabs>
      <w:snapToGrid w:val="0"/>
    </w:pPr>
  </w:style>
  <w:style w:type="character" w:customStyle="1" w:styleId="ab">
    <w:name w:val="フッター (文字)"/>
    <w:basedOn w:val="a0"/>
    <w:link w:val="aa"/>
    <w:uiPriority w:val="99"/>
    <w:rsid w:val="00876846"/>
  </w:style>
  <w:style w:type="table" w:styleId="ac">
    <w:name w:val="Table Grid"/>
    <w:basedOn w:val="a1"/>
    <w:uiPriority w:val="39"/>
    <w:rsid w:val="00C15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88283E"/>
    <w:rPr>
      <w:color w:val="605E5C"/>
      <w:shd w:val="clear" w:color="auto" w:fill="E1DFDD"/>
    </w:rPr>
  </w:style>
  <w:style w:type="character" w:styleId="ae">
    <w:name w:val="annotation reference"/>
    <w:basedOn w:val="a0"/>
    <w:uiPriority w:val="99"/>
    <w:semiHidden/>
    <w:unhideWhenUsed/>
    <w:rsid w:val="00D1657A"/>
    <w:rPr>
      <w:sz w:val="18"/>
      <w:szCs w:val="18"/>
    </w:rPr>
  </w:style>
  <w:style w:type="paragraph" w:styleId="af">
    <w:name w:val="annotation text"/>
    <w:basedOn w:val="a"/>
    <w:link w:val="af0"/>
    <w:uiPriority w:val="99"/>
    <w:semiHidden/>
    <w:unhideWhenUsed/>
    <w:rsid w:val="00D1657A"/>
    <w:pPr>
      <w:jc w:val="left"/>
    </w:pPr>
  </w:style>
  <w:style w:type="character" w:customStyle="1" w:styleId="af0">
    <w:name w:val="コメント文字列 (文字)"/>
    <w:basedOn w:val="a0"/>
    <w:link w:val="af"/>
    <w:uiPriority w:val="99"/>
    <w:semiHidden/>
    <w:rsid w:val="00D1657A"/>
  </w:style>
  <w:style w:type="paragraph" w:styleId="af1">
    <w:name w:val="annotation subject"/>
    <w:basedOn w:val="af"/>
    <w:next w:val="af"/>
    <w:link w:val="af2"/>
    <w:uiPriority w:val="99"/>
    <w:semiHidden/>
    <w:unhideWhenUsed/>
    <w:rsid w:val="00D1657A"/>
    <w:rPr>
      <w:b/>
      <w:bCs/>
    </w:rPr>
  </w:style>
  <w:style w:type="character" w:customStyle="1" w:styleId="af2">
    <w:name w:val="コメント内容 (文字)"/>
    <w:basedOn w:val="af0"/>
    <w:link w:val="af1"/>
    <w:uiPriority w:val="99"/>
    <w:semiHidden/>
    <w:rsid w:val="00D1657A"/>
    <w:rPr>
      <w:b/>
      <w:bCs/>
    </w:rPr>
  </w:style>
  <w:style w:type="character" w:styleId="af3">
    <w:name w:val="FollowedHyperlink"/>
    <w:basedOn w:val="a0"/>
    <w:uiPriority w:val="99"/>
    <w:semiHidden/>
    <w:unhideWhenUsed/>
    <w:rsid w:val="00312C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890961">
      <w:bodyDiv w:val="1"/>
      <w:marLeft w:val="0"/>
      <w:marRight w:val="0"/>
      <w:marTop w:val="0"/>
      <w:marBottom w:val="0"/>
      <w:divBdr>
        <w:top w:val="none" w:sz="0" w:space="0" w:color="auto"/>
        <w:left w:val="none" w:sz="0" w:space="0" w:color="auto"/>
        <w:bottom w:val="none" w:sz="0" w:space="0" w:color="auto"/>
        <w:right w:val="none" w:sz="0" w:space="0" w:color="auto"/>
      </w:divBdr>
      <w:divsChild>
        <w:div w:id="743649611">
          <w:marLeft w:val="0"/>
          <w:marRight w:val="0"/>
          <w:marTop w:val="0"/>
          <w:marBottom w:val="0"/>
          <w:divBdr>
            <w:top w:val="none" w:sz="0" w:space="0" w:color="auto"/>
            <w:left w:val="none" w:sz="0" w:space="0" w:color="auto"/>
            <w:bottom w:val="none" w:sz="0" w:space="0" w:color="auto"/>
            <w:right w:val="none" w:sz="0" w:space="0" w:color="auto"/>
          </w:divBdr>
        </w:div>
      </w:divsChild>
    </w:div>
    <w:div w:id="1354068003">
      <w:bodyDiv w:val="1"/>
      <w:marLeft w:val="0"/>
      <w:marRight w:val="0"/>
      <w:marTop w:val="0"/>
      <w:marBottom w:val="0"/>
      <w:divBdr>
        <w:top w:val="none" w:sz="0" w:space="0" w:color="auto"/>
        <w:left w:val="none" w:sz="0" w:space="0" w:color="auto"/>
        <w:bottom w:val="none" w:sz="0" w:space="0" w:color="auto"/>
        <w:right w:val="none" w:sz="0" w:space="0" w:color="auto"/>
      </w:divBdr>
      <w:divsChild>
        <w:div w:id="162010602">
          <w:marLeft w:val="0"/>
          <w:marRight w:val="0"/>
          <w:marTop w:val="0"/>
          <w:marBottom w:val="0"/>
          <w:divBdr>
            <w:top w:val="none" w:sz="0" w:space="0" w:color="auto"/>
            <w:left w:val="none" w:sz="0" w:space="0" w:color="auto"/>
            <w:bottom w:val="none" w:sz="0" w:space="0" w:color="auto"/>
            <w:right w:val="none" w:sz="0" w:space="0" w:color="auto"/>
          </w:divBdr>
        </w:div>
        <w:div w:id="1180466124">
          <w:marLeft w:val="0"/>
          <w:marRight w:val="0"/>
          <w:marTop w:val="0"/>
          <w:marBottom w:val="0"/>
          <w:divBdr>
            <w:top w:val="none" w:sz="0" w:space="0" w:color="auto"/>
            <w:left w:val="none" w:sz="0" w:space="0" w:color="auto"/>
            <w:bottom w:val="none" w:sz="0" w:space="0" w:color="auto"/>
            <w:right w:val="none" w:sz="0" w:space="0" w:color="auto"/>
          </w:divBdr>
          <w:divsChild>
            <w:div w:id="1250384931">
              <w:marLeft w:val="0"/>
              <w:marRight w:val="0"/>
              <w:marTop w:val="0"/>
              <w:marBottom w:val="0"/>
              <w:divBdr>
                <w:top w:val="none" w:sz="0" w:space="0" w:color="auto"/>
                <w:left w:val="none" w:sz="0" w:space="0" w:color="auto"/>
                <w:bottom w:val="none" w:sz="0" w:space="0" w:color="auto"/>
                <w:right w:val="none" w:sz="0" w:space="0" w:color="auto"/>
              </w:divBdr>
            </w:div>
          </w:divsChild>
        </w:div>
        <w:div w:id="1457530923">
          <w:marLeft w:val="0"/>
          <w:marRight w:val="0"/>
          <w:marTop w:val="0"/>
          <w:marBottom w:val="0"/>
          <w:divBdr>
            <w:top w:val="none" w:sz="0" w:space="0" w:color="auto"/>
            <w:left w:val="none" w:sz="0" w:space="0" w:color="auto"/>
            <w:bottom w:val="none" w:sz="0" w:space="0" w:color="auto"/>
            <w:right w:val="none" w:sz="0" w:space="0" w:color="auto"/>
          </w:divBdr>
          <w:divsChild>
            <w:div w:id="816535745">
              <w:marLeft w:val="0"/>
              <w:marRight w:val="0"/>
              <w:marTop w:val="0"/>
              <w:marBottom w:val="0"/>
              <w:divBdr>
                <w:top w:val="none" w:sz="0" w:space="0" w:color="auto"/>
                <w:left w:val="none" w:sz="0" w:space="0" w:color="auto"/>
                <w:bottom w:val="none" w:sz="0" w:space="0" w:color="auto"/>
                <w:right w:val="none" w:sz="0" w:space="0" w:color="auto"/>
              </w:divBdr>
            </w:div>
            <w:div w:id="15528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v9fJNyTx1WU"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fs219.xbit.jp/p739/form6/"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fs219.xbit.jp/p739/form3/"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fs219.xbit.jp/p739/form7/" TargetMode="External"/><Relationship Id="rId27"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D779DC47D97BE949A40B0A92DF9909F2" ma:contentTypeVersion="10" ma:contentTypeDescription="新しいドキュメントを作成します。" ma:contentTypeScope="" ma:versionID="6ab00a57ea029948a42b07d61f329b58">
  <xsd:schema xmlns:xsd="http://www.w3.org/2001/XMLSchema" xmlns:xs="http://www.w3.org/2001/XMLSchema" xmlns:p="http://schemas.microsoft.com/office/2006/metadata/properties" xmlns:ns2="42e319ea-e97f-475a-96b6-777c97fad135" targetNamespace="http://schemas.microsoft.com/office/2006/metadata/properties" ma:root="true" ma:fieldsID="3d826f268c70293d2e49c02c9dae9fa5" ns2:_="">
    <xsd:import namespace="42e319ea-e97f-475a-96b6-777c97fad1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319ea-e97f-475a-96b6-777c97fad1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0C3585-59BC-470F-9CC7-C9F62613845E}">
  <ds:schemaRefs>
    <ds:schemaRef ds:uri="http://schemas.openxmlformats.org/officeDocument/2006/bibliography"/>
  </ds:schemaRefs>
</ds:datastoreItem>
</file>

<file path=customXml/itemProps2.xml><?xml version="1.0" encoding="utf-8"?>
<ds:datastoreItem xmlns:ds="http://schemas.openxmlformats.org/officeDocument/2006/customXml" ds:itemID="{139AB355-EB1F-49C7-BE52-06BFF2C9A5BD}">
  <ds:schemaRefs>
    <ds:schemaRef ds:uri="http://schemas.microsoft.com/sharepoint/v3/contenttype/forms"/>
  </ds:schemaRefs>
</ds:datastoreItem>
</file>

<file path=customXml/itemProps3.xml><?xml version="1.0" encoding="utf-8"?>
<ds:datastoreItem xmlns:ds="http://schemas.openxmlformats.org/officeDocument/2006/customXml" ds:itemID="{CE6D6956-03A4-4060-8874-B6D24997D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319ea-e97f-475a-96b6-777c97fad1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885B99-A618-49BD-BCC5-45D2CAD1F4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924</Words>
  <Characters>5269</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6181</CharactersWithSpaces>
  <SharedDoc>false</SharedDoc>
  <HLinks>
    <vt:vector size="18" baseType="variant">
      <vt:variant>
        <vt:i4>458764</vt:i4>
      </vt:variant>
      <vt:variant>
        <vt:i4>9</vt:i4>
      </vt:variant>
      <vt:variant>
        <vt:i4>0</vt:i4>
      </vt:variant>
      <vt:variant>
        <vt:i4>5</vt:i4>
      </vt:variant>
      <vt:variant>
        <vt:lpwstr>https://fs219.xbit.jp/p739/form3/</vt:lpwstr>
      </vt:variant>
      <vt:variant>
        <vt:lpwstr/>
      </vt:variant>
      <vt:variant>
        <vt:i4>196620</vt:i4>
      </vt:variant>
      <vt:variant>
        <vt:i4>3</vt:i4>
      </vt:variant>
      <vt:variant>
        <vt:i4>0</vt:i4>
      </vt:variant>
      <vt:variant>
        <vt:i4>5</vt:i4>
      </vt:variant>
      <vt:variant>
        <vt:lpwstr>https://fs219.xbit.jp/p739/form7/</vt:lpwstr>
      </vt:variant>
      <vt:variant>
        <vt:lpwstr/>
      </vt:variant>
      <vt:variant>
        <vt:i4>131084</vt:i4>
      </vt:variant>
      <vt:variant>
        <vt:i4>0</vt:i4>
      </vt:variant>
      <vt:variant>
        <vt:i4>0</vt:i4>
      </vt:variant>
      <vt:variant>
        <vt:i4>5</vt:i4>
      </vt:variant>
      <vt:variant>
        <vt:lpwstr>https://fs219.xbit.jp/p739/form6/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須田 淳</dc:creator>
  <cp:keywords/>
  <dc:description/>
  <cp:lastModifiedBy>Susumu Hara</cp:lastModifiedBy>
  <cp:revision>6</cp:revision>
  <cp:lastPrinted>2020-10-22T10:45:00Z</cp:lastPrinted>
  <dcterms:created xsi:type="dcterms:W3CDTF">2021-07-07T03:22:00Z</dcterms:created>
  <dcterms:modified xsi:type="dcterms:W3CDTF">2021-07-08T02:25:00Z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0x010100D779DC47D97BE949A40B0A92DF9909F2</vt:lpwstr>
  </property>
</Properties>
</file>